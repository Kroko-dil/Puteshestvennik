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Федеральное государственное бюджетное образовательное 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учреждение высшего образования 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smallCaps/>
          <w:color w:val="000000"/>
          <w:szCs w:val="28"/>
        </w:rPr>
        <w:t>«СИБИРСКИЙ ГОСУДАРСТВЕННЫЙ УНИВЕРСИТЕТ ГЕОСИСТЕМ И ТЕХНОЛОГИЙ»</w:t>
      </w:r>
    </w:p>
    <w:p w:rsidR="00EA7E52" w:rsidRDefault="00EA7E52" w:rsidP="00EA7E52">
      <w:pPr>
        <w:widowControl w:val="0"/>
        <w:pBdr>
          <w:top w:val="nil"/>
          <w:left w:val="nil"/>
          <w:bottom w:val="nil"/>
          <w:right w:val="nil"/>
          <w:between w:val="nil"/>
        </w:pBdr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(</w:t>
      </w:r>
      <w:proofErr w:type="spellStart"/>
      <w:r>
        <w:rPr>
          <w:color w:val="000000"/>
          <w:szCs w:val="28"/>
        </w:rPr>
        <w:t>СГУГиТ</w:t>
      </w:r>
      <w:proofErr w:type="spellEnd"/>
      <w:r>
        <w:rPr>
          <w:color w:val="000000"/>
          <w:szCs w:val="28"/>
        </w:rPr>
        <w:t>)</w:t>
      </w:r>
    </w:p>
    <w:p w:rsidR="00EA7E52" w:rsidRDefault="00EA7E52" w:rsidP="00EA7E52">
      <w:pPr>
        <w:spacing w:line="360" w:lineRule="auto"/>
        <w:ind w:right="567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2D4EDD8" wp14:editId="0DB53EF4">
                <wp:simplePos x="0" y="0"/>
                <wp:positionH relativeFrom="column">
                  <wp:posOffset>1781175</wp:posOffset>
                </wp:positionH>
                <wp:positionV relativeFrom="paragraph">
                  <wp:posOffset>161925</wp:posOffset>
                </wp:positionV>
                <wp:extent cx="2533650" cy="107950"/>
                <wp:effectExtent l="0" t="0" r="0" b="0"/>
                <wp:wrapNone/>
                <wp:docPr id="32" name="Группа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107950"/>
                          <a:chOff x="4079175" y="3726025"/>
                          <a:chExt cx="2533650" cy="107950"/>
                        </a:xfrm>
                      </wpg:grpSpPr>
                      <wpg:grpSp>
                        <wpg:cNvPr id="1" name="Группа 1"/>
                        <wpg:cNvGrpSpPr/>
                        <wpg:grpSpPr>
                          <a:xfrm>
                            <a:off x="4079175" y="3726025"/>
                            <a:ext cx="2533650" cy="107950"/>
                            <a:chOff x="4380" y="1696"/>
                            <a:chExt cx="3990" cy="170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4380" y="1696"/>
                              <a:ext cx="3975" cy="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37473" w:rsidRDefault="00E37473" w:rsidP="00EA7E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Блок-схема: решение 3"/>
                          <wps:cNvSpPr/>
                          <wps:spPr>
                            <a:xfrm>
                              <a:off x="6188" y="1696"/>
                              <a:ext cx="380" cy="170"/>
                            </a:xfrm>
                            <a:prstGeom prst="flowChartDecision">
                              <a:avLst/>
                            </a:prstGeom>
                            <a:solidFill>
                              <a:srgbClr val="000000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37473" w:rsidRDefault="00E37473" w:rsidP="00EA7E5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Прямая со стрелкой 4"/>
                          <wps:cNvCnPr/>
                          <wps:spPr>
                            <a:xfrm>
                              <a:off x="4380" y="1785"/>
                              <a:ext cx="1719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5" name="Прямая со стрелкой 5"/>
                          <wps:cNvCnPr/>
                          <wps:spPr>
                            <a:xfrm>
                              <a:off x="6647" y="1785"/>
                              <a:ext cx="1723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2D4EDD8" id="Группа 32" o:spid="_x0000_s1026" style="position:absolute;left:0;text-align:left;margin-left:140.25pt;margin-top:12.75pt;width:199.5pt;height:8.5pt;z-index:251659264" coordorigin="40791,37260" coordsize="25336,1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">
                <v:group id="Группа 1" o:spid="_x0000_s1027" style="position:absolute;left:40791;top:37260;width:25337;height:1079" coordorigin="4380,1696" coordsize="3990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28" style="position:absolute;left:4380;top:1696;width:3975;height:1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E37473" w:rsidRDefault="00E37473" w:rsidP="00EA7E5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3" o:spid="_x0000_s1029" type="#_x0000_t110" style="position:absolute;left:6188;top:1696;width:380;height: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" fillcolor="black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E37473" w:rsidRDefault="00E37473" w:rsidP="00EA7E52">
                          <w:pPr>
                            <w:textDirection w:val="btLr"/>
                          </w:pP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4" o:spid="_x0000_s1030" type="#_x0000_t32" style="position:absolute;left:4380;top:1785;width:17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eZwAAAANo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TOD/SrwBcvkGAAD//wMAUEsBAi0AFAAGAAgAAAAhANvh9svuAAAAhQEAABMAAAAAAAAAAAAAAAAA&#10;AAAAAFtDb250ZW50X1R5cGVzXS54bWxQSwECLQAUAAYACAAAACEAWvQsW78AAAAVAQAACwAAAAAA&#10;AAAAAAAAAAAfAQAAX3JlbHMvLnJlbHNQSwECLQAUAAYACAAAACEAtmgXmcAAAADaAAAADwAAAAAA&#10;AAAAAAAAAAAHAgAAZHJzL2Rvd25yZXYueG1sUEsFBgAAAAADAAMAtwAAAPQCAAAAAA==&#10;" strokeweight="1.5pt"/>
                  <v:shape id="Прямая со стрелкой 5" o:spid="_x0000_s1031" type="#_x0000_t32" style="position:absolute;left:6647;top:1785;width:172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</v:group>
              </v:group>
            </w:pict>
          </mc:Fallback>
        </mc:AlternateConten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  <w:rPr>
          <w:b/>
        </w:rPr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tabs>
          <w:tab w:val="left" w:pos="1659"/>
          <w:tab w:val="left" w:pos="4140"/>
          <w:tab w:val="left" w:pos="5040"/>
          <w:tab w:val="left" w:pos="5400"/>
        </w:tabs>
        <w:spacing w:line="360" w:lineRule="auto"/>
        <w:ind w:right="567" w:firstLine="284"/>
        <w:jc w:val="both"/>
        <w:rPr>
          <w:i/>
        </w:rPr>
      </w:pPr>
      <w:r>
        <w:rPr>
          <w:i/>
        </w:rPr>
        <w:t>Кафедра прикладной информатики</w:t>
      </w:r>
    </w:p>
    <w:p w:rsidR="00EA7E52" w:rsidRDefault="00EA7E52" w:rsidP="00EA7E52">
      <w:pPr>
        <w:tabs>
          <w:tab w:val="left" w:pos="1659"/>
        </w:tabs>
        <w:spacing w:line="360" w:lineRule="auto"/>
        <w:ind w:right="567" w:firstLine="284"/>
        <w:jc w:val="both"/>
        <w:rPr>
          <w:i/>
        </w:rPr>
      </w:pPr>
      <w:r>
        <w:rPr>
          <w:i/>
        </w:rPr>
        <w:t>и информационных систем</w:t>
      </w:r>
    </w:p>
    <w:p w:rsidR="00EA7E52" w:rsidRDefault="00EA7E52" w:rsidP="00EA7E52">
      <w:pPr>
        <w:spacing w:line="360" w:lineRule="auto"/>
        <w:ind w:right="567" w:firstLine="284"/>
        <w:rPr>
          <w:b/>
          <w:sz w:val="40"/>
          <w:szCs w:val="40"/>
        </w:rPr>
      </w:pPr>
    </w:p>
    <w:p w:rsidR="00EA7E52" w:rsidRDefault="00EA7E52" w:rsidP="00EA7E52">
      <w:pPr>
        <w:spacing w:line="360" w:lineRule="auto"/>
        <w:ind w:right="567" w:firstLine="284"/>
        <w:jc w:val="center"/>
        <w:rPr>
          <w:b/>
          <w:sz w:val="40"/>
          <w:szCs w:val="40"/>
        </w:rPr>
      </w:pPr>
    </w:p>
    <w:p w:rsidR="00EA7E52" w:rsidRDefault="00EA7E52" w:rsidP="00EA7E52">
      <w:pPr>
        <w:spacing w:line="360" w:lineRule="auto"/>
        <w:ind w:right="567" w:firstLine="284"/>
        <w:jc w:val="center"/>
        <w:rPr>
          <w:sz w:val="36"/>
          <w:szCs w:val="36"/>
        </w:rPr>
      </w:pPr>
      <w:r>
        <w:rPr>
          <w:b/>
          <w:highlight w:val="white"/>
        </w:rPr>
        <w:t>Отчет по дисциплине</w:t>
      </w:r>
      <w:r>
        <w:rPr>
          <w:sz w:val="36"/>
          <w:szCs w:val="36"/>
        </w:rPr>
        <w:t xml:space="preserve"> «</w:t>
      </w:r>
      <w:r>
        <w:rPr>
          <w:b/>
          <w:highlight w:val="white"/>
        </w:rPr>
        <w:t>Сопровождение и продвижение ПО»</w:t>
      </w:r>
    </w:p>
    <w:p w:rsidR="00EA7E52" w:rsidRDefault="00EA7E52" w:rsidP="00EA7E52">
      <w:pPr>
        <w:spacing w:line="360" w:lineRule="auto"/>
        <w:ind w:right="567" w:firstLine="284"/>
        <w:jc w:val="center"/>
        <w:rPr>
          <w:sz w:val="32"/>
          <w:szCs w:val="32"/>
        </w:rPr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</w:pPr>
      <w:r>
        <w:rPr>
          <w:b/>
        </w:rPr>
        <w:t>Выполнил:</w:t>
      </w:r>
      <w:r>
        <w:t xml:space="preserve"> Собашников Егор Сергеевич</w:t>
      </w:r>
    </w:p>
    <w:p w:rsidR="00EA7E52" w:rsidRDefault="00EA7E52" w:rsidP="00EA7E52">
      <w:pPr>
        <w:spacing w:line="360" w:lineRule="auto"/>
        <w:ind w:right="567" w:firstLine="284"/>
      </w:pPr>
      <w:r>
        <w:rPr>
          <w:b/>
        </w:rPr>
        <w:t>Проверили:</w:t>
      </w:r>
      <w:r>
        <w:t xml:space="preserve"> Шарапов Артем Андреевич</w: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</w:p>
    <w:p w:rsidR="00EA7E52" w:rsidRDefault="00EA7E52" w:rsidP="00EA7E52">
      <w:pPr>
        <w:spacing w:line="360" w:lineRule="auto"/>
        <w:ind w:right="567" w:firstLine="284"/>
        <w:jc w:val="center"/>
      </w:pPr>
      <w:r>
        <w:t>Новосибирск – 202</w:t>
      </w:r>
      <w:r w:rsidR="00FE2BFB">
        <w:t>2</w:t>
      </w:r>
    </w:p>
    <w:p w:rsidR="00EA7E52" w:rsidRDefault="00EA7E52" w:rsidP="00EA7E52">
      <w:pPr>
        <w:spacing w:line="360" w:lineRule="auto"/>
        <w:ind w:right="567" w:firstLine="284"/>
        <w:jc w:val="center"/>
      </w:pPr>
      <w:r>
        <w:lastRenderedPageBreak/>
        <w:t>СОДЕРЖАНИЕ:</w:t>
      </w:r>
    </w:p>
    <w:p w:rsidR="00EA7E52" w:rsidRDefault="00EA7E52" w:rsidP="00EA7E52">
      <w:pPr>
        <w:spacing w:line="360" w:lineRule="auto"/>
        <w:ind w:right="567" w:firstLine="284"/>
        <w:jc w:val="center"/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8597079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43411" w:rsidRDefault="00543411">
          <w:pPr>
            <w:pStyle w:val="a4"/>
          </w:pPr>
        </w:p>
        <w:p w:rsidR="00DD5B49" w:rsidRDefault="00543411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9357" w:history="1">
            <w:r w:rsidR="00DD5B49" w:rsidRPr="00A43FF1">
              <w:rPr>
                <w:rStyle w:val="a3"/>
                <w:noProof/>
              </w:rPr>
              <w:t>1.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Документация пользователя (ОБ)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_Toc93009357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3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58" w:history="1">
            <w:r w:rsidR="00DD5B49" w:rsidRPr="00A43FF1">
              <w:rPr>
                <w:rStyle w:val="a3"/>
                <w:noProof/>
              </w:rPr>
              <w:t>Введение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_Toc93009358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3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59" w:history="1">
            <w:r w:rsidR="00DD5B49" w:rsidRPr="00A43FF1">
              <w:rPr>
                <w:rStyle w:val="a3"/>
                <w:noProof/>
              </w:rPr>
              <w:t>1.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О продукте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_Toc93009359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4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0" w:history="1">
            <w:r w:rsidR="00DD5B49" w:rsidRPr="00A43FF1">
              <w:rPr>
                <w:rStyle w:val="a3"/>
                <w:noProof/>
              </w:rPr>
              <w:t>2.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Установка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_Toc93009360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4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1" w:history="1">
            <w:r w:rsidR="00DD5B49" w:rsidRPr="00A43FF1">
              <w:rPr>
                <w:rStyle w:val="a3"/>
                <w:noProof/>
              </w:rPr>
              <w:t>3.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Начало работы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_Toc93009361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11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2" w:history="1">
            <w:r w:rsidR="00DD5B49" w:rsidRPr="00A43FF1">
              <w:rPr>
                <w:rStyle w:val="a3"/>
                <w:noProof/>
              </w:rPr>
              <w:t>4.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Назначение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_Toc93009362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13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3" w:history="1">
            <w:r w:rsidR="00DD5B49" w:rsidRPr="00A43FF1">
              <w:rPr>
                <w:rStyle w:val="a3"/>
                <w:noProof/>
              </w:rPr>
              <w:t>5.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Справочная документация (ОБ)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_Toc93009363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13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66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4" w:history="1">
            <w:r w:rsidR="00DD5B49" w:rsidRPr="00A43FF1">
              <w:rPr>
                <w:rStyle w:val="a3"/>
                <w:noProof/>
              </w:rPr>
              <w:t>5.1.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Компоненты пакета (ОБ)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_Toc93009364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13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66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5" w:history="1">
            <w:r w:rsidR="00DD5B49" w:rsidRPr="00A43FF1">
              <w:rPr>
                <w:rStyle w:val="a3"/>
                <w:noProof/>
              </w:rPr>
              <w:t>5.2.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Использование программного средства (ОБ)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_Toc93009365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14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66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6" w:history="1">
            <w:r w:rsidR="00DD5B49" w:rsidRPr="00A43FF1">
              <w:rPr>
                <w:rStyle w:val="a3"/>
                <w:noProof/>
              </w:rPr>
              <w:t>5.3.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Техническая информация о программном средстве (УСЛ)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_Toc93009366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14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left" w:pos="660"/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7" w:history="1">
            <w:r w:rsidR="00DD5B49" w:rsidRPr="00A43FF1">
              <w:rPr>
                <w:rStyle w:val="a3"/>
                <w:noProof/>
              </w:rPr>
              <w:t>5.4.</w:t>
            </w:r>
            <w:r w:rsidR="00DD5B4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D5B49" w:rsidRPr="00A43FF1">
              <w:rPr>
                <w:rStyle w:val="a3"/>
                <w:noProof/>
              </w:rPr>
              <w:t>Тестирование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_Toc93009367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15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DD5B49" w:rsidRDefault="00A02720">
          <w:pPr>
            <w:pStyle w:val="11"/>
            <w:tabs>
              <w:tab w:val="right" w:leader="dot" w:pos="101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3009368" w:history="1">
            <w:r w:rsidR="00DD5B49" w:rsidRPr="00A43FF1">
              <w:rPr>
                <w:rStyle w:val="a3"/>
                <w:noProof/>
              </w:rPr>
              <w:t>Заключение</w:t>
            </w:r>
            <w:r w:rsidR="00DD5B49">
              <w:rPr>
                <w:noProof/>
                <w:webHidden/>
              </w:rPr>
              <w:tab/>
            </w:r>
            <w:r w:rsidR="00DD5B49">
              <w:rPr>
                <w:noProof/>
                <w:webHidden/>
              </w:rPr>
              <w:fldChar w:fldCharType="begin"/>
            </w:r>
            <w:r w:rsidR="00DD5B49">
              <w:rPr>
                <w:noProof/>
                <w:webHidden/>
              </w:rPr>
              <w:instrText xml:space="preserve"> PAGEREF _Toc93009368 \h </w:instrText>
            </w:r>
            <w:r w:rsidR="00DD5B49">
              <w:rPr>
                <w:noProof/>
                <w:webHidden/>
              </w:rPr>
            </w:r>
            <w:r w:rsidR="00DD5B49">
              <w:rPr>
                <w:noProof/>
                <w:webHidden/>
              </w:rPr>
              <w:fldChar w:fldCharType="separate"/>
            </w:r>
            <w:r w:rsidR="00DD5B49">
              <w:rPr>
                <w:noProof/>
                <w:webHidden/>
              </w:rPr>
              <w:t>16</w:t>
            </w:r>
            <w:r w:rsidR="00DD5B49">
              <w:rPr>
                <w:noProof/>
                <w:webHidden/>
              </w:rPr>
              <w:fldChar w:fldCharType="end"/>
            </w:r>
          </w:hyperlink>
        </w:p>
        <w:p w:rsidR="00543411" w:rsidRDefault="00543411">
          <w:r>
            <w:rPr>
              <w:b/>
              <w:bCs/>
            </w:rPr>
            <w:fldChar w:fldCharType="end"/>
          </w:r>
        </w:p>
      </w:sdtContent>
    </w:sdt>
    <w:p w:rsidR="003C58D1" w:rsidRDefault="003C58D1">
      <w:pPr>
        <w:spacing w:after="160" w:line="259" w:lineRule="auto"/>
      </w:pPr>
      <w:r>
        <w:br w:type="page"/>
      </w:r>
    </w:p>
    <w:p w:rsidR="00EA7E52" w:rsidRPr="00543411" w:rsidRDefault="00EA7E52" w:rsidP="003C58D1">
      <w:pPr>
        <w:pStyle w:val="1"/>
        <w:numPr>
          <w:ilvl w:val="0"/>
          <w:numId w:val="11"/>
        </w:numPr>
        <w:ind w:left="0" w:firstLine="567"/>
        <w:rPr>
          <w:rFonts w:ascii="Times New Roman" w:hAnsi="Times New Roman"/>
        </w:rPr>
      </w:pPr>
      <w:bookmarkStart w:id="0" w:name="_Toc93009357"/>
      <w:r w:rsidRPr="00543411">
        <w:rPr>
          <w:rFonts w:ascii="Times New Roman" w:hAnsi="Times New Roman"/>
        </w:rPr>
        <w:lastRenderedPageBreak/>
        <w:t>Документация пользователя (ОБ)</w:t>
      </w:r>
      <w:bookmarkEnd w:id="0"/>
    </w:p>
    <w:p w:rsidR="00EA7E52" w:rsidRDefault="00EA7E52" w:rsidP="003C58D1">
      <w:pPr>
        <w:pStyle w:val="1"/>
        <w:spacing w:line="360" w:lineRule="auto"/>
        <w:ind w:right="567"/>
        <w:jc w:val="center"/>
        <w:rPr>
          <w:rFonts w:ascii="Times New Roman" w:hAnsi="Times New Roman"/>
          <w:color w:val="000000"/>
          <w:sz w:val="32"/>
          <w:szCs w:val="32"/>
        </w:rPr>
      </w:pPr>
      <w:bookmarkStart w:id="1" w:name="_Toc93009358"/>
      <w:r>
        <w:rPr>
          <w:rFonts w:ascii="Times New Roman" w:hAnsi="Times New Roman"/>
          <w:color w:val="000000"/>
          <w:sz w:val="32"/>
          <w:szCs w:val="32"/>
        </w:rPr>
        <w:t>Введение</w:t>
      </w:r>
      <w:bookmarkEnd w:id="1"/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Настоящая книга является Руководством по использованию системы «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 (далее –Руководство).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 xml:space="preserve">Данное Руководство предназначено для пользователей ПО 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».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Приобретая ПО «</w:t>
      </w:r>
      <w:r w:rsidR="00D80BE6" w:rsidRPr="00D80BE6">
        <w:rPr>
          <w:color w:val="000000"/>
          <w:szCs w:val="28"/>
        </w:rPr>
        <w:t>Путешественник</w:t>
      </w:r>
      <w:r>
        <w:rPr>
          <w:color w:val="000000"/>
          <w:szCs w:val="28"/>
        </w:rPr>
        <w:t>»</w:t>
      </w:r>
      <w:r>
        <w:rPr>
          <w:color w:val="000000"/>
          <w:sz w:val="24"/>
        </w:rPr>
        <w:t>,</w:t>
      </w:r>
      <w:r w:rsidR="000B1FEE">
        <w:rPr>
          <w:color w:val="000000"/>
          <w:sz w:val="24"/>
        </w:rPr>
        <w:t xml:space="preserve"> </w:t>
      </w:r>
      <w:r>
        <w:rPr>
          <w:color w:val="000000"/>
          <w:szCs w:val="28"/>
        </w:rPr>
        <w:t>вы тем самым даете согласие не допускать</w:t>
      </w:r>
      <w:r w:rsidR="000B1FE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копирования программ и документации</w:t>
      </w:r>
      <w:r w:rsidR="000B1FEE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без письменного разрешения авторов.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© Продукт «</w:t>
      </w:r>
      <w:r w:rsidR="00D80BE6" w:rsidRPr="00D80BE6">
        <w:rPr>
          <w:color w:val="000000"/>
        </w:rPr>
        <w:t>Путешественник</w:t>
      </w:r>
      <w:r w:rsidR="00D80BE6">
        <w:rPr>
          <w:color w:val="000000"/>
        </w:rPr>
        <w:t>», 2022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ПРОДУКТ «</w:t>
      </w:r>
      <w:r w:rsidR="00D80BE6" w:rsidRPr="00D80BE6">
        <w:rPr>
          <w:color w:val="000000"/>
        </w:rPr>
        <w:t>Путешественник</w:t>
      </w:r>
      <w:r>
        <w:rPr>
          <w:color w:val="000000"/>
        </w:rPr>
        <w:t>», НОВОСИБИРСК,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 xml:space="preserve">Отдел разработки: </w:t>
      </w:r>
      <w:proofErr w:type="spellStart"/>
      <w:r>
        <w:rPr>
          <w:color w:val="000000"/>
        </w:rPr>
        <w:t>Плахотного</w:t>
      </w:r>
      <w:proofErr w:type="spellEnd"/>
      <w:r>
        <w:rPr>
          <w:color w:val="000000"/>
        </w:rPr>
        <w:t xml:space="preserve"> ул.,10, 4 этаж, кабинет 4</w:t>
      </w:r>
      <w:r w:rsidR="00D80BE6">
        <w:rPr>
          <w:color w:val="000000"/>
        </w:rPr>
        <w:t>26</w:t>
      </w:r>
      <w:r>
        <w:rPr>
          <w:color w:val="000000"/>
        </w:rPr>
        <w:t>.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телефон: (9</w:t>
      </w:r>
      <w:r w:rsidR="00D80BE6">
        <w:rPr>
          <w:color w:val="000000"/>
        </w:rPr>
        <w:t>53) 803</w:t>
      </w:r>
      <w:r>
        <w:rPr>
          <w:color w:val="000000"/>
        </w:rPr>
        <w:t>-</w:t>
      </w:r>
      <w:r>
        <w:t>****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  <w:sz w:val="20"/>
          <w:szCs w:val="20"/>
        </w:rPr>
      </w:pPr>
      <w:r>
        <w:rPr>
          <w:color w:val="000000"/>
        </w:rPr>
        <w:t>факс: (9</w:t>
      </w:r>
      <w:r w:rsidR="00D80BE6">
        <w:rPr>
          <w:color w:val="000000"/>
        </w:rPr>
        <w:t>13) 458</w:t>
      </w:r>
      <w:r>
        <w:rPr>
          <w:color w:val="000000"/>
        </w:rPr>
        <w:t>-</w:t>
      </w:r>
      <w:r>
        <w:t>****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E-</w:t>
      </w:r>
      <w:proofErr w:type="spellStart"/>
      <w:r>
        <w:rPr>
          <w:color w:val="000000"/>
        </w:rPr>
        <w:t>mail</w:t>
      </w:r>
      <w:proofErr w:type="spellEnd"/>
      <w:r>
        <w:rPr>
          <w:color w:val="000000"/>
        </w:rPr>
        <w:t>: </w:t>
      </w:r>
      <w:r w:rsidR="00D80BE6">
        <w:t>24</w:t>
      </w:r>
      <w:proofErr w:type="spellStart"/>
      <w:r w:rsidR="00D80BE6">
        <w:rPr>
          <w:lang w:val="en-US"/>
        </w:rPr>
        <w:t>egor</w:t>
      </w:r>
      <w:proofErr w:type="spellEnd"/>
      <w:r w:rsidR="00D80BE6" w:rsidRPr="00D80BE6">
        <w:t>-</w:t>
      </w:r>
      <w:r w:rsidR="00D80BE6">
        <w:rPr>
          <w:lang w:val="en-US"/>
        </w:rPr>
        <w:t>ca</w:t>
      </w:r>
      <w:r w:rsidR="00D80BE6" w:rsidRPr="00D80BE6">
        <w:t>1998</w:t>
      </w:r>
      <w:r>
        <w:t>@mail.ru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URL: </w:t>
      </w:r>
      <w:hyperlink r:id="rId8" w:history="1">
        <w:r w:rsidR="007378D1" w:rsidRPr="00E37473">
          <w:rPr>
            <w:rStyle w:val="a3"/>
          </w:rPr>
          <w:t>https://sites.google.com/view/</w:t>
        </w:r>
      </w:hyperlink>
      <w:r w:rsidR="007378D1" w:rsidRPr="00E37473">
        <w:rPr>
          <w:color w:val="1155CC"/>
          <w:u w:val="single"/>
          <w:lang w:val="en-US"/>
        </w:rPr>
        <w:t>a</w:t>
      </w:r>
      <w:r w:rsidR="007378D1" w:rsidRPr="00E37473">
        <w:rPr>
          <w:color w:val="1155CC"/>
          <w:u w:val="single"/>
        </w:rPr>
        <w:t>mazingadventure</w:t>
      </w:r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567" w:firstLine="284"/>
        <w:rPr>
          <w:color w:val="000000"/>
          <w:szCs w:val="28"/>
        </w:rPr>
      </w:pPr>
      <w:r>
        <w:rPr>
          <w:color w:val="000000"/>
          <w:szCs w:val="28"/>
        </w:rPr>
        <w:t>Отдел разработки программ и документации —</w:t>
      </w:r>
      <w:r w:rsidR="00D80BE6">
        <w:rPr>
          <w:color w:val="000000"/>
          <w:szCs w:val="28"/>
        </w:rPr>
        <w:t>Собашников Егор Сергеевич</w:t>
      </w:r>
      <w:r>
        <w:rPr>
          <w:color w:val="000000"/>
          <w:szCs w:val="28"/>
        </w:rPr>
        <w:t>.</w:t>
      </w:r>
    </w:p>
    <w:p w:rsidR="00EA7E52" w:rsidRDefault="00EA7E52" w:rsidP="00EA7E52">
      <w:pPr>
        <w:spacing w:line="360" w:lineRule="auto"/>
        <w:ind w:right="567" w:firstLine="284"/>
      </w:pPr>
      <w:r>
        <w:rPr>
          <w:color w:val="000000"/>
        </w:rPr>
        <w:t xml:space="preserve">Группа тестирования – </w:t>
      </w:r>
      <w:r w:rsidR="00C23944">
        <w:t>Шарапов Артем Андреевич,</w:t>
      </w:r>
      <w:r>
        <w:t xml:space="preserve"> </w:t>
      </w:r>
      <w:r w:rsidR="00C23944">
        <w:t>Собашников Е.С</w:t>
      </w:r>
      <w:r>
        <w:t>.</w:t>
      </w:r>
    </w:p>
    <w:p w:rsidR="000B1FEE" w:rsidRDefault="000B1FEE" w:rsidP="00EA7E52">
      <w:pPr>
        <w:spacing w:line="360" w:lineRule="auto"/>
        <w:ind w:right="567" w:firstLine="284"/>
      </w:pPr>
    </w:p>
    <w:p w:rsidR="000B1FEE" w:rsidRDefault="000B1FEE" w:rsidP="00EA7E52">
      <w:pPr>
        <w:spacing w:line="360" w:lineRule="auto"/>
        <w:ind w:right="567" w:firstLine="284"/>
      </w:pPr>
    </w:p>
    <w:p w:rsidR="00EA7E52" w:rsidRDefault="00EA7E52" w:rsidP="003C58D1">
      <w:pPr>
        <w:pStyle w:val="1"/>
        <w:numPr>
          <w:ilvl w:val="0"/>
          <w:numId w:val="3"/>
        </w:numPr>
        <w:spacing w:after="0" w:line="360" w:lineRule="auto"/>
        <w:ind w:left="0" w:right="567" w:firstLine="567"/>
        <w:rPr>
          <w:rFonts w:ascii="Times New Roman" w:hAnsi="Times New Roman"/>
          <w:color w:val="000000"/>
        </w:rPr>
      </w:pPr>
      <w:bookmarkStart w:id="2" w:name="_Toc93009359"/>
      <w:r>
        <w:rPr>
          <w:rFonts w:ascii="Times New Roman" w:hAnsi="Times New Roman"/>
          <w:color w:val="000000"/>
        </w:rPr>
        <w:lastRenderedPageBreak/>
        <w:t>О продукте</w:t>
      </w:r>
      <w:bookmarkEnd w:id="2"/>
    </w:p>
    <w:p w:rsidR="00EA7E52" w:rsidRDefault="00EA7E52" w:rsidP="00EA7E52">
      <w:pPr>
        <w:spacing w:line="360" w:lineRule="auto"/>
        <w:ind w:right="567" w:firstLine="284"/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>«</w:t>
      </w:r>
      <w:r w:rsidR="00C23944">
        <w:rPr>
          <w:color w:val="000000"/>
        </w:rPr>
        <w:t>Путешественник</w:t>
      </w:r>
      <w:r>
        <w:rPr>
          <w:color w:val="000000"/>
        </w:rPr>
        <w:t xml:space="preserve">» является универсальным проблемно-ориентированным продуктом и предназначен для </w:t>
      </w:r>
      <w:r w:rsidR="00C23944">
        <w:rPr>
          <w:color w:val="000000"/>
        </w:rPr>
        <w:t>развлекательных целей</w:t>
      </w:r>
      <w:r>
        <w:rPr>
          <w:color w:val="000000"/>
        </w:rPr>
        <w:t>.</w:t>
      </w:r>
    </w:p>
    <w:p w:rsidR="000401C2" w:rsidRDefault="000401C2" w:rsidP="00EA7E52">
      <w:pPr>
        <w:spacing w:line="360" w:lineRule="auto"/>
        <w:ind w:right="567" w:firstLine="567"/>
        <w:jc w:val="both"/>
        <w:rPr>
          <w:color w:val="000000"/>
        </w:rPr>
      </w:pPr>
    </w:p>
    <w:p w:rsidR="00EA7E52" w:rsidRPr="000401C2" w:rsidRDefault="00EA7E52" w:rsidP="003C58D1">
      <w:pPr>
        <w:pStyle w:val="a5"/>
        <w:numPr>
          <w:ilvl w:val="0"/>
          <w:numId w:val="3"/>
        </w:numPr>
        <w:spacing w:line="360" w:lineRule="auto"/>
        <w:ind w:left="0" w:right="567" w:firstLine="567"/>
        <w:rPr>
          <w:color w:val="000000"/>
        </w:rPr>
      </w:pPr>
      <w:bookmarkStart w:id="3" w:name="_Toc93009360"/>
      <w:r w:rsidRPr="000401C2">
        <w:rPr>
          <w:rStyle w:val="10"/>
          <w:rFonts w:ascii="Times New Roman" w:hAnsi="Times New Roman"/>
        </w:rPr>
        <w:t>Установка</w:t>
      </w:r>
      <w:bookmarkEnd w:id="3"/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b/>
          <w:color w:val="000000"/>
        </w:rPr>
        <w:br/>
      </w:r>
      <w:r>
        <w:rPr>
          <w:color w:val="000000"/>
        </w:rPr>
        <w:t>Для того, чтобы установить приложение, необходимо:</w:t>
      </w:r>
      <w:r>
        <w:rPr>
          <w:color w:val="000000"/>
        </w:rPr>
        <w:br/>
      </w:r>
    </w:p>
    <w:p w:rsidR="00EA7E52" w:rsidRDefault="00EA7E52" w:rsidP="00EA7E52">
      <w:pPr>
        <w:spacing w:line="360" w:lineRule="auto"/>
        <w:ind w:right="567" w:firstLine="567"/>
        <w:jc w:val="both"/>
      </w:pPr>
      <w:r>
        <w:rPr>
          <w:i/>
          <w:color w:val="000000"/>
        </w:rPr>
        <w:t>Шаг 1</w:t>
      </w:r>
      <w:r>
        <w:rPr>
          <w:color w:val="000000"/>
        </w:rPr>
        <w:t xml:space="preserve"> - зайти на официальный сайт </w:t>
      </w:r>
      <w:hyperlink r:id="rId9" w:history="1">
        <w:r w:rsidR="007378D1" w:rsidRPr="009A0F6D">
          <w:rPr>
            <w:rStyle w:val="a3"/>
          </w:rPr>
          <w:t>https://sites.google.com/view/</w:t>
        </w:r>
      </w:hyperlink>
      <w:r w:rsidR="007378D1">
        <w:rPr>
          <w:color w:val="1155CC"/>
          <w:u w:val="single"/>
          <w:lang w:val="en-US"/>
        </w:rPr>
        <w:t>a</w:t>
      </w:r>
      <w:r w:rsidR="007378D1" w:rsidRPr="007378D1">
        <w:rPr>
          <w:color w:val="1155CC"/>
          <w:u w:val="single"/>
        </w:rPr>
        <w:t>mazingadventure</w:t>
      </w:r>
      <w:r>
        <w:t xml:space="preserve"> </w:t>
      </w:r>
      <w:r>
        <w:rPr>
          <w:color w:val="000000"/>
        </w:rPr>
        <w:t>перейти в раздел «</w:t>
      </w:r>
      <w:r w:rsidR="007378D1">
        <w:t>Скачать можно тут</w:t>
      </w:r>
      <w:r>
        <w:rPr>
          <w:color w:val="000000"/>
        </w:rPr>
        <w:t>» и нажать кнопку скачать (рис.1)</w:t>
      </w:r>
    </w:p>
    <w:p w:rsidR="00E26A0D" w:rsidRDefault="00E26A0D" w:rsidP="00EA7E52">
      <w:pPr>
        <w:keepNext/>
        <w:spacing w:line="360" w:lineRule="auto"/>
        <w:ind w:right="567"/>
        <w:jc w:val="center"/>
        <w:rPr>
          <w:noProof/>
        </w:rPr>
      </w:pPr>
    </w:p>
    <w:p w:rsidR="00E26A0D" w:rsidRDefault="00E26A0D" w:rsidP="00EA7E52">
      <w:pPr>
        <w:keepNext/>
        <w:spacing w:line="360" w:lineRule="auto"/>
        <w:ind w:right="567"/>
        <w:jc w:val="center"/>
      </w:pPr>
      <w:r>
        <w:rPr>
          <w:noProof/>
        </w:rPr>
        <w:drawing>
          <wp:inline distT="0" distB="0" distL="0" distR="0" wp14:anchorId="5F85B41F" wp14:editId="275BF9BB">
            <wp:extent cx="6324600" cy="17049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6" r="1176"/>
                    <a:stretch/>
                  </pic:blipFill>
                  <pic:spPr bwMode="auto">
                    <a:xfrm>
                      <a:off x="0" y="0"/>
                      <a:ext cx="63246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1. Загрузка программы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543411">
      <w:pPr>
        <w:spacing w:line="360" w:lineRule="auto"/>
        <w:ind w:right="567" w:firstLine="567"/>
        <w:jc w:val="both"/>
        <w:rPr>
          <w:color w:val="000000"/>
        </w:rPr>
      </w:pPr>
      <w:r>
        <w:rPr>
          <w:i/>
          <w:color w:val="000000"/>
        </w:rPr>
        <w:t>Шаг 2</w:t>
      </w:r>
      <w:r>
        <w:rPr>
          <w:color w:val="000000"/>
        </w:rPr>
        <w:t xml:space="preserve"> – После скачивания файла, установщик отобразится в виде файла с расширением *.</w:t>
      </w:r>
      <w:proofErr w:type="spellStart"/>
      <w:r>
        <w:rPr>
          <w:color w:val="000000"/>
        </w:rPr>
        <w:t>exe</w:t>
      </w:r>
      <w:proofErr w:type="spellEnd"/>
      <w:r>
        <w:rPr>
          <w:color w:val="000000"/>
        </w:rPr>
        <w:t xml:space="preserve"> в загрузках браузера (рис 2)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DA757F" w:rsidP="00EA7E52">
      <w:pPr>
        <w:keepNext/>
        <w:spacing w:line="360" w:lineRule="auto"/>
        <w:ind w:right="567" w:firstLine="284"/>
        <w:jc w:val="center"/>
      </w:pPr>
      <w:r>
        <w:rPr>
          <w:noProof/>
        </w:rPr>
        <w:drawing>
          <wp:inline distT="0" distB="0" distL="0" distR="0" wp14:anchorId="0E884710" wp14:editId="1D1AF945">
            <wp:extent cx="2286000" cy="5238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2 – скачанный файл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543411">
      <w:pPr>
        <w:spacing w:line="360" w:lineRule="auto"/>
        <w:ind w:right="567" w:firstLine="567"/>
        <w:jc w:val="both"/>
        <w:rPr>
          <w:color w:val="000000"/>
        </w:rPr>
      </w:pPr>
      <w:r>
        <w:rPr>
          <w:i/>
          <w:color w:val="000000"/>
        </w:rPr>
        <w:lastRenderedPageBreak/>
        <w:t>Шаг 3</w:t>
      </w:r>
      <w:r>
        <w:rPr>
          <w:color w:val="000000"/>
        </w:rPr>
        <w:t xml:space="preserve"> – Процесс непосредственной установки (рис 3) начинается с лицензионного соглашения.</w:t>
      </w:r>
    </w:p>
    <w:p w:rsidR="00EA7E52" w:rsidRDefault="00EA7E52" w:rsidP="00EA7E52">
      <w:pPr>
        <w:keepNext/>
        <w:spacing w:line="360" w:lineRule="auto"/>
        <w:ind w:right="567"/>
        <w:jc w:val="center"/>
      </w:pPr>
      <w:r>
        <w:rPr>
          <w:color w:val="000000"/>
        </w:rPr>
        <w:br/>
      </w:r>
      <w:r w:rsidR="000B1FE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pt;height:134.25pt">
            <v:imagedata r:id="rId12" o:title="1"/>
          </v:shape>
        </w:pic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3 </w:t>
      </w:r>
      <w:r w:rsidR="007378D1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7378D1">
        <w:rPr>
          <w:color w:val="000000"/>
          <w:szCs w:val="28"/>
        </w:rPr>
        <w:t>выбор языка</w:t>
      </w:r>
    </w:p>
    <w:p w:rsidR="007378D1" w:rsidRPr="00A62E31" w:rsidRDefault="00A62E31" w:rsidP="00B97B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rPr>
          <w:color w:val="000000"/>
          <w:szCs w:val="28"/>
        </w:rPr>
      </w:pPr>
      <w:r w:rsidRPr="00A62E31">
        <w:rPr>
          <w:color w:val="000000"/>
          <w:szCs w:val="28"/>
        </w:rPr>
        <w:t>Выберите язык установки</w:t>
      </w:r>
      <w:r w:rsidR="00EA7E52" w:rsidRPr="00A62E31">
        <w:rPr>
          <w:color w:val="000000"/>
          <w:szCs w:val="28"/>
        </w:rPr>
        <w:t>.</w:t>
      </w:r>
      <w:r w:rsidRPr="00A62E31">
        <w:rPr>
          <w:color w:val="000000"/>
          <w:szCs w:val="28"/>
        </w:rPr>
        <w:t xml:space="preserve"> ( Рис.3)</w:t>
      </w:r>
      <w:r w:rsidR="00EA7E52" w:rsidRPr="00A62E31">
        <w:rPr>
          <w:color w:val="000000"/>
          <w:szCs w:val="28"/>
        </w:rPr>
        <w:br/>
      </w:r>
    </w:p>
    <w:p w:rsidR="007378D1" w:rsidRDefault="000B1FEE" w:rsidP="007378D1">
      <w:pPr>
        <w:keepNext/>
        <w:spacing w:line="360" w:lineRule="auto"/>
        <w:ind w:right="567"/>
        <w:jc w:val="center"/>
      </w:pPr>
      <w:r>
        <w:pict>
          <v:shape id="_x0000_i1026" type="#_x0000_t75" style="width:459pt;height:353.25pt">
            <v:imagedata r:id="rId13" o:title="2"/>
          </v:shape>
        </w:pict>
      </w:r>
    </w:p>
    <w:p w:rsidR="007378D1" w:rsidRDefault="007378D1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4 – установка</w:t>
      </w:r>
    </w:p>
    <w:p w:rsidR="007378D1" w:rsidRDefault="007378D1" w:rsidP="00B97B3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Внимательно ознакомиться с лицензионным соглашением.</w:t>
      </w:r>
      <w:r>
        <w:rPr>
          <w:color w:val="000000"/>
          <w:szCs w:val="28"/>
        </w:rPr>
        <w:br/>
        <w:t xml:space="preserve">В случае нажатия «Отказаться», установка ПО будет невозможна. </w:t>
      </w:r>
      <w:proofErr w:type="gramStart"/>
      <w:r>
        <w:rPr>
          <w:color w:val="000000"/>
          <w:szCs w:val="28"/>
        </w:rPr>
        <w:t>( Рис.</w:t>
      </w:r>
      <w:proofErr w:type="gramEnd"/>
      <w:r w:rsidR="00A62E31">
        <w:rPr>
          <w:color w:val="000000"/>
          <w:szCs w:val="28"/>
        </w:rPr>
        <w:t>4</w:t>
      </w:r>
      <w:r>
        <w:rPr>
          <w:color w:val="000000"/>
          <w:szCs w:val="28"/>
        </w:rPr>
        <w:t>)</w: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right="567"/>
        <w:rPr>
          <w:color w:val="000000"/>
          <w:szCs w:val="28"/>
        </w:rPr>
      </w:pPr>
    </w:p>
    <w:p w:rsidR="00EA7E52" w:rsidRDefault="000B1FEE" w:rsidP="00EA7E52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pict>
          <v:shape id="_x0000_i1027" type="#_x0000_t75" style="width:459pt;height:353.25pt">
            <v:imagedata r:id="rId14" o:title="3"/>
          </v:shape>
        </w:pic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7378D1">
        <w:rPr>
          <w:color w:val="000000"/>
          <w:szCs w:val="28"/>
        </w:rPr>
        <w:t>5</w:t>
      </w:r>
      <w:r>
        <w:rPr>
          <w:color w:val="000000"/>
          <w:szCs w:val="28"/>
        </w:rPr>
        <w:t xml:space="preserve"> – выбор папки</w:t>
      </w:r>
    </w:p>
    <w:p w:rsidR="00A62E31" w:rsidRPr="007378D1" w:rsidRDefault="00A62E31" w:rsidP="00B97B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Указать путь установки программы(рис.5)</w:t>
      </w:r>
    </w:p>
    <w:p w:rsidR="007378D1" w:rsidRDefault="00EA7E52" w:rsidP="00B97B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После чего перейти к следующему этапу установки(основному), нажав «установить». </w:t>
      </w:r>
    </w:p>
    <w:p w:rsidR="007378D1" w:rsidRDefault="000B1FEE" w:rsidP="007378D1">
      <w:pPr>
        <w:keepNext/>
        <w:spacing w:line="360" w:lineRule="auto"/>
        <w:ind w:right="567"/>
        <w:jc w:val="center"/>
      </w:pPr>
      <w:r>
        <w:lastRenderedPageBreak/>
        <w:pict>
          <v:shape id="_x0000_i1028" type="#_x0000_t75" style="width:459pt;height:353.25pt">
            <v:imagedata r:id="rId15" o:title="4"/>
          </v:shape>
        </w:pict>
      </w:r>
    </w:p>
    <w:p w:rsidR="007378D1" w:rsidRDefault="007378D1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6 – выбор </w:t>
      </w:r>
      <w:r w:rsidR="00A62E31">
        <w:rPr>
          <w:color w:val="000000"/>
          <w:szCs w:val="28"/>
        </w:rPr>
        <w:t>папки в меню «Пуск»</w:t>
      </w:r>
    </w:p>
    <w:p w:rsidR="00A62E31" w:rsidRPr="007378D1" w:rsidRDefault="00A62E31" w:rsidP="00B97B3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Указать название папки в меню «пуск» (рис.6)</w:t>
      </w:r>
    </w:p>
    <w:p w:rsidR="007378D1" w:rsidRDefault="000B1FEE" w:rsidP="007378D1">
      <w:pPr>
        <w:keepNext/>
        <w:spacing w:line="360" w:lineRule="auto"/>
        <w:ind w:right="567"/>
        <w:jc w:val="center"/>
      </w:pPr>
      <w:r>
        <w:lastRenderedPageBreak/>
        <w:pict>
          <v:shape id="_x0000_i1029" type="#_x0000_t75" style="width:459pt;height:353.25pt">
            <v:imagedata r:id="rId16" o:title="5"/>
          </v:shape>
        </w:pict>
      </w:r>
    </w:p>
    <w:p w:rsidR="007378D1" w:rsidRDefault="007378D1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A62E31">
        <w:rPr>
          <w:color w:val="000000"/>
          <w:szCs w:val="28"/>
        </w:rPr>
        <w:t>7</w:t>
      </w:r>
      <w:r>
        <w:rPr>
          <w:color w:val="000000"/>
          <w:szCs w:val="28"/>
        </w:rPr>
        <w:t xml:space="preserve"> – </w:t>
      </w:r>
      <w:r w:rsidR="00A62E31">
        <w:rPr>
          <w:color w:val="000000"/>
          <w:szCs w:val="28"/>
        </w:rPr>
        <w:t>дополнительные задачи</w:t>
      </w:r>
    </w:p>
    <w:p w:rsidR="00326DD1" w:rsidRDefault="00326DD1" w:rsidP="00D341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Выбираем дополнительные задачи</w:t>
      </w:r>
    </w:p>
    <w:p w:rsidR="007378D1" w:rsidRDefault="00326DD1" w:rsidP="00B97B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Можете выбрать пункт «Создать значок на Рабочем столе» поставив галочку </w:t>
      </w:r>
      <w:r w:rsidR="007378D1">
        <w:rPr>
          <w:color w:val="000000"/>
          <w:szCs w:val="28"/>
        </w:rPr>
        <w:t>(рис.</w:t>
      </w:r>
      <w:r>
        <w:rPr>
          <w:color w:val="000000"/>
          <w:szCs w:val="28"/>
        </w:rPr>
        <w:t>7</w:t>
      </w:r>
      <w:r w:rsidR="007378D1">
        <w:rPr>
          <w:color w:val="000000"/>
          <w:szCs w:val="28"/>
        </w:rPr>
        <w:t>)</w:t>
      </w:r>
    </w:p>
    <w:p w:rsidR="007378D1" w:rsidRDefault="000B1FEE" w:rsidP="007378D1">
      <w:pPr>
        <w:keepNext/>
        <w:spacing w:line="360" w:lineRule="auto"/>
        <w:ind w:right="567"/>
        <w:jc w:val="center"/>
      </w:pPr>
      <w:r>
        <w:lastRenderedPageBreak/>
        <w:pict>
          <v:shape id="_x0000_i1030" type="#_x0000_t75" style="width:459pt;height:353.25pt">
            <v:imagedata r:id="rId17" o:title="6"/>
          </v:shape>
        </w:pict>
      </w:r>
    </w:p>
    <w:p w:rsidR="007378D1" w:rsidRDefault="007378D1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A62E31">
        <w:rPr>
          <w:color w:val="000000"/>
          <w:szCs w:val="28"/>
        </w:rPr>
        <w:t>8</w:t>
      </w:r>
      <w:r>
        <w:rPr>
          <w:color w:val="000000"/>
          <w:szCs w:val="28"/>
        </w:rPr>
        <w:t xml:space="preserve"> – </w:t>
      </w:r>
      <w:r w:rsidR="00A62E31">
        <w:rPr>
          <w:color w:val="000000"/>
          <w:szCs w:val="28"/>
        </w:rPr>
        <w:t>проверка и установка</w:t>
      </w:r>
    </w:p>
    <w:p w:rsidR="007378D1" w:rsidRDefault="00326DD1" w:rsidP="00D341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Проверьте все выбранные пункты, если все</w:t>
      </w:r>
      <w:r w:rsidR="007378D1">
        <w:rPr>
          <w:color w:val="000000"/>
          <w:szCs w:val="28"/>
        </w:rPr>
        <w:t xml:space="preserve"> </w:t>
      </w:r>
      <w:proofErr w:type="gramStart"/>
      <w:r w:rsidR="007378D1">
        <w:rPr>
          <w:color w:val="000000"/>
          <w:szCs w:val="28"/>
        </w:rPr>
        <w:t>( Рис.</w:t>
      </w:r>
      <w:proofErr w:type="gramEnd"/>
      <w:r>
        <w:rPr>
          <w:color w:val="000000"/>
          <w:szCs w:val="28"/>
        </w:rPr>
        <w:t>8</w:t>
      </w:r>
      <w:r w:rsidR="007378D1">
        <w:rPr>
          <w:color w:val="000000"/>
          <w:szCs w:val="28"/>
        </w:rPr>
        <w:t>)</w:t>
      </w:r>
    </w:p>
    <w:p w:rsidR="007378D1" w:rsidRDefault="00A02720" w:rsidP="007378D1">
      <w:pPr>
        <w:keepNext/>
        <w:spacing w:line="360" w:lineRule="auto"/>
        <w:ind w:right="567"/>
        <w:jc w:val="center"/>
      </w:pPr>
      <w:r>
        <w:lastRenderedPageBreak/>
        <w:pict>
          <v:shape id="_x0000_i1031" type="#_x0000_t75" style="width:459pt;height:353.25pt">
            <v:imagedata r:id="rId18" o:title="7"/>
          </v:shape>
        </w:pict>
      </w:r>
    </w:p>
    <w:p w:rsidR="007378D1" w:rsidRDefault="00A62E31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9</w:t>
      </w:r>
      <w:r w:rsidR="007378D1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Завершение</w:t>
      </w:r>
    </w:p>
    <w:p w:rsidR="007378D1" w:rsidRDefault="00D9558B" w:rsidP="00D341F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После завершения процесса установки, можете выбрать пункт «Запустить Путешественник» для запуска программы после нажатия кнопки «Завершить». (</w:t>
      </w:r>
      <w:r w:rsidR="007378D1">
        <w:rPr>
          <w:color w:val="000000"/>
          <w:szCs w:val="28"/>
        </w:rPr>
        <w:t>Рис</w:t>
      </w:r>
      <w:r>
        <w:rPr>
          <w:color w:val="000000"/>
          <w:szCs w:val="28"/>
        </w:rPr>
        <w:t>.9</w:t>
      </w:r>
      <w:r w:rsidR="007378D1">
        <w:rPr>
          <w:color w:val="000000"/>
          <w:szCs w:val="28"/>
        </w:rPr>
        <w:t>)</w:t>
      </w:r>
    </w:p>
    <w:p w:rsidR="00EA7E52" w:rsidRDefault="00EA7E52" w:rsidP="007378D1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360" w:right="567"/>
        <w:rPr>
          <w:color w:val="000000"/>
          <w:szCs w:val="28"/>
        </w:rPr>
      </w:pPr>
      <w:r>
        <w:rPr>
          <w:color w:val="000000"/>
          <w:szCs w:val="28"/>
        </w:rPr>
        <w:br/>
      </w:r>
    </w:p>
    <w:p w:rsidR="000401C2" w:rsidRDefault="000401C2">
      <w:pPr>
        <w:spacing w:after="160" w:line="259" w:lineRule="auto"/>
        <w:rPr>
          <w:rStyle w:val="10"/>
          <w:rFonts w:ascii="Times New Roman" w:hAnsi="Times New Roman"/>
        </w:rPr>
      </w:pPr>
      <w:r>
        <w:rPr>
          <w:rStyle w:val="10"/>
          <w:rFonts w:ascii="Times New Roman" w:hAnsi="Times New Roman"/>
        </w:rPr>
        <w:br w:type="page"/>
      </w:r>
    </w:p>
    <w:p w:rsidR="00EA7E52" w:rsidRPr="000401C2" w:rsidRDefault="00EA7E52" w:rsidP="003C58D1">
      <w:pPr>
        <w:pStyle w:val="a5"/>
        <w:numPr>
          <w:ilvl w:val="0"/>
          <w:numId w:val="3"/>
        </w:numPr>
        <w:spacing w:line="360" w:lineRule="auto"/>
        <w:ind w:left="0" w:right="567" w:firstLine="567"/>
        <w:rPr>
          <w:b/>
          <w:color w:val="000000"/>
        </w:rPr>
      </w:pPr>
      <w:bookmarkStart w:id="4" w:name="_Toc93009361"/>
      <w:r w:rsidRPr="000401C2">
        <w:rPr>
          <w:rStyle w:val="10"/>
          <w:rFonts w:ascii="Times New Roman" w:hAnsi="Times New Roman"/>
        </w:rPr>
        <w:lastRenderedPageBreak/>
        <w:t>Начало работы</w:t>
      </w:r>
      <w:bookmarkEnd w:id="4"/>
    </w:p>
    <w:p w:rsidR="00EA7E52" w:rsidRDefault="00A02720" w:rsidP="00EA7E52">
      <w:pPr>
        <w:keepNext/>
        <w:spacing w:line="360" w:lineRule="auto"/>
        <w:ind w:right="567"/>
      </w:pPr>
      <w:r>
        <w:pict>
          <v:shape id="_x0000_i1032" type="#_x0000_t75" style="width:462pt;height:329.25pt">
            <v:imagedata r:id="rId19" o:title="8"/>
          </v:shape>
        </w:pic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202953">
        <w:rPr>
          <w:color w:val="000000"/>
          <w:szCs w:val="28"/>
        </w:rPr>
        <w:t>10</w:t>
      </w:r>
      <w:r>
        <w:rPr>
          <w:color w:val="000000"/>
          <w:szCs w:val="28"/>
        </w:rPr>
        <w:t>. Стартовое окно</w:t>
      </w:r>
    </w:p>
    <w:p w:rsidR="00EA7E52" w:rsidRDefault="00EA7E52" w:rsidP="00EA7E52">
      <w:pPr>
        <w:spacing w:line="360" w:lineRule="auto"/>
        <w:ind w:right="567" w:firstLine="284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 xml:space="preserve">После запуска программы, открывается </w:t>
      </w:r>
      <w:r w:rsidR="00202953">
        <w:rPr>
          <w:color w:val="000000"/>
        </w:rPr>
        <w:t>стартовое</w:t>
      </w:r>
      <w:r>
        <w:rPr>
          <w:color w:val="000000"/>
        </w:rPr>
        <w:t xml:space="preserve"> окно. Для начала работы нужно </w:t>
      </w:r>
      <w:r w:rsidR="00202953">
        <w:rPr>
          <w:color w:val="000000"/>
        </w:rPr>
        <w:t>нажать на кнопку «Начал истории»</w:t>
      </w:r>
      <w:r>
        <w:rPr>
          <w:color w:val="000000"/>
        </w:rPr>
        <w:t>.</w:t>
      </w:r>
      <w:r w:rsidR="00D341FD">
        <w:rPr>
          <w:color w:val="000000"/>
        </w:rPr>
        <w:t xml:space="preserve"> (рис.10)</w:t>
      </w:r>
    </w:p>
    <w:p w:rsidR="00202953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 xml:space="preserve">Далее </w:t>
      </w:r>
      <w:r w:rsidR="00202953">
        <w:rPr>
          <w:color w:val="000000"/>
        </w:rPr>
        <w:t xml:space="preserve">в левой части окна будет размещаться </w:t>
      </w:r>
      <w:r w:rsidR="00DA757F">
        <w:rPr>
          <w:color w:val="000000"/>
        </w:rPr>
        <w:t>тест рассказа. (рис.11)</w:t>
      </w:r>
    </w:p>
    <w:p w:rsidR="00DA757F" w:rsidRDefault="00DA757F" w:rsidP="00DA757F">
      <w:pPr>
        <w:keepNext/>
        <w:spacing w:line="360" w:lineRule="auto"/>
        <w:ind w:right="567"/>
        <w:jc w:val="center"/>
      </w:pPr>
      <w:r>
        <w:rPr>
          <w:noProof/>
        </w:rPr>
        <w:lastRenderedPageBreak/>
        <w:drawing>
          <wp:inline distT="0" distB="0" distL="0" distR="0" wp14:anchorId="2ED99858" wp14:editId="6CB63E5C">
            <wp:extent cx="3638550" cy="3800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7F" w:rsidRDefault="00DA757F" w:rsidP="00DA757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>Рисунок 11 – Текст рассказа</w:t>
      </w:r>
    </w:p>
    <w:p w:rsidR="00EA7E52" w:rsidRDefault="00DA757F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 xml:space="preserve">Для дальнейшего прохождения по сюжетной линии выбираем одну из кнопок. </w:t>
      </w:r>
      <w:r w:rsidR="00C02105">
        <w:rPr>
          <w:color w:val="000000"/>
        </w:rPr>
        <w:t>(рис.12)</w:t>
      </w:r>
    </w:p>
    <w:p w:rsidR="00EA7E52" w:rsidRDefault="00DA757F" w:rsidP="00EA7E52">
      <w:pPr>
        <w:keepNext/>
        <w:spacing w:line="360" w:lineRule="auto"/>
        <w:ind w:right="567"/>
        <w:jc w:val="center"/>
      </w:pPr>
      <w:r>
        <w:rPr>
          <w:noProof/>
        </w:rPr>
        <w:drawing>
          <wp:inline distT="0" distB="0" distL="0" distR="0" wp14:anchorId="268339D2" wp14:editId="134E046F">
            <wp:extent cx="2076450" cy="3790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DA757F">
        <w:rPr>
          <w:color w:val="000000"/>
          <w:szCs w:val="28"/>
        </w:rPr>
        <w:t>12 - Выбор кнопок</w:t>
      </w:r>
    </w:p>
    <w:p w:rsidR="00EA7E52" w:rsidRDefault="00EA7E52" w:rsidP="00EA7E52">
      <w:pPr>
        <w:spacing w:line="360" w:lineRule="auto"/>
        <w:ind w:right="567"/>
        <w:jc w:val="center"/>
        <w:rPr>
          <w:color w:val="000000"/>
        </w:rPr>
      </w:pPr>
    </w:p>
    <w:p w:rsidR="00EA7E52" w:rsidRDefault="00EA7E52" w:rsidP="00EA7E52">
      <w:pPr>
        <w:spacing w:line="360" w:lineRule="auto"/>
        <w:ind w:right="567" w:firstLine="567"/>
        <w:jc w:val="both"/>
        <w:rPr>
          <w:color w:val="000000"/>
        </w:rPr>
      </w:pPr>
      <w:r>
        <w:rPr>
          <w:color w:val="000000"/>
        </w:rPr>
        <w:t xml:space="preserve">После того как </w:t>
      </w:r>
      <w:r w:rsidR="000F7A22">
        <w:rPr>
          <w:color w:val="000000"/>
        </w:rPr>
        <w:t>игра будет пройдена, игра уведомит вас, после чего при нажатии кнопки «Конец истории»</w:t>
      </w:r>
      <w:r w:rsidR="00C02105">
        <w:rPr>
          <w:color w:val="000000"/>
        </w:rPr>
        <w:t xml:space="preserve"> (рис.13)</w:t>
      </w:r>
    </w:p>
    <w:p w:rsidR="00EA7E52" w:rsidRDefault="000B1FEE" w:rsidP="00EA7E52">
      <w:pPr>
        <w:keepNext/>
        <w:spacing w:line="360" w:lineRule="auto"/>
        <w:ind w:right="567"/>
        <w:jc w:val="center"/>
      </w:pPr>
      <w:r>
        <w:pict>
          <v:shape id="_x0000_i1033" type="#_x0000_t75" style="width:462pt;height:329.25pt">
            <v:imagedata r:id="rId22" o:title="10"/>
          </v:shape>
        </w:pict>
      </w:r>
    </w:p>
    <w:p w:rsidR="00EA7E52" w:rsidRDefault="00EA7E52" w:rsidP="00EA7E52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right="567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Рисунок </w:t>
      </w:r>
      <w:r w:rsidR="000F7A22">
        <w:rPr>
          <w:color w:val="000000"/>
          <w:szCs w:val="28"/>
        </w:rPr>
        <w:t>13</w:t>
      </w:r>
      <w:r>
        <w:rPr>
          <w:color w:val="000000"/>
          <w:szCs w:val="28"/>
        </w:rPr>
        <w:t xml:space="preserve"> </w:t>
      </w:r>
      <w:r w:rsidR="000F7A22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</w:t>
      </w:r>
      <w:r w:rsidR="000F7A22">
        <w:rPr>
          <w:color w:val="000000"/>
          <w:szCs w:val="28"/>
        </w:rPr>
        <w:t>Конец истории</w:t>
      </w:r>
    </w:p>
    <w:p w:rsidR="00EA7E52" w:rsidRDefault="00EA7E52" w:rsidP="00EA7E52">
      <w:pPr>
        <w:spacing w:line="360" w:lineRule="auto"/>
        <w:ind w:right="567"/>
        <w:jc w:val="center"/>
        <w:rPr>
          <w:i/>
          <w:color w:val="1F497D"/>
          <w:sz w:val="18"/>
          <w:szCs w:val="18"/>
        </w:rPr>
      </w:pPr>
    </w:p>
    <w:p w:rsidR="00EA7E52" w:rsidRDefault="00EA7E52" w:rsidP="003C58D1">
      <w:pPr>
        <w:pStyle w:val="1"/>
        <w:numPr>
          <w:ilvl w:val="0"/>
          <w:numId w:val="3"/>
        </w:numPr>
        <w:ind w:left="0" w:firstLine="567"/>
      </w:pPr>
      <w:bookmarkStart w:id="5" w:name="_Toc93009362"/>
      <w:r w:rsidRPr="0032230A">
        <w:rPr>
          <w:rFonts w:ascii="Times New Roman" w:hAnsi="Times New Roman"/>
        </w:rPr>
        <w:t>Назначение</w:t>
      </w:r>
      <w:bookmarkEnd w:id="5"/>
    </w:p>
    <w:p w:rsidR="00EA7E52" w:rsidRDefault="00EA7E52" w:rsidP="00EA7E52">
      <w:pPr>
        <w:spacing w:line="360" w:lineRule="auto"/>
        <w:ind w:right="567" w:firstLine="567"/>
        <w:rPr>
          <w:color w:val="000000"/>
        </w:rPr>
      </w:pPr>
      <w:r>
        <w:rPr>
          <w:color w:val="000000"/>
        </w:rPr>
        <w:t xml:space="preserve">Программное обеспечение создано в рамках учебного проекта, предназначено для </w:t>
      </w:r>
      <w:r w:rsidR="000F7A22">
        <w:rPr>
          <w:color w:val="000000"/>
        </w:rPr>
        <w:t>развлекательных целей, прочтения составленной истории</w:t>
      </w:r>
      <w:r>
        <w:rPr>
          <w:color w:val="000000"/>
        </w:rPr>
        <w:t xml:space="preserve">. </w:t>
      </w:r>
    </w:p>
    <w:p w:rsidR="0032230A" w:rsidRPr="0032230A" w:rsidRDefault="00510510" w:rsidP="003C58D1">
      <w:pPr>
        <w:pStyle w:val="1"/>
        <w:numPr>
          <w:ilvl w:val="0"/>
          <w:numId w:val="3"/>
        </w:numPr>
        <w:ind w:left="0" w:firstLine="567"/>
        <w:rPr>
          <w:rFonts w:ascii="Times New Roman" w:hAnsi="Times New Roman"/>
        </w:rPr>
      </w:pPr>
      <w:bookmarkStart w:id="6" w:name="_Toc93009363"/>
      <w:r w:rsidRPr="00510510">
        <w:rPr>
          <w:rFonts w:ascii="Times New Roman" w:hAnsi="Times New Roman"/>
        </w:rPr>
        <w:t>Справочная документация (ОБ</w:t>
      </w:r>
      <w:r>
        <w:rPr>
          <w:rFonts w:ascii="Times New Roman" w:hAnsi="Times New Roman"/>
        </w:rPr>
        <w:t>)</w:t>
      </w:r>
      <w:bookmarkEnd w:id="6"/>
      <w:r>
        <w:rPr>
          <w:rFonts w:ascii="Times New Roman" w:hAnsi="Times New Roman"/>
        </w:rPr>
        <w:t xml:space="preserve"> </w:t>
      </w:r>
    </w:p>
    <w:p w:rsidR="00EA7E52" w:rsidRPr="00510510" w:rsidRDefault="00EA7E52" w:rsidP="003C58D1">
      <w:pPr>
        <w:pStyle w:val="1"/>
        <w:numPr>
          <w:ilvl w:val="1"/>
          <w:numId w:val="3"/>
        </w:numPr>
        <w:ind w:left="0" w:firstLine="567"/>
        <w:rPr>
          <w:rFonts w:ascii="Times New Roman" w:hAnsi="Times New Roman"/>
          <w:sz w:val="32"/>
          <w:szCs w:val="32"/>
        </w:rPr>
      </w:pPr>
      <w:bookmarkStart w:id="7" w:name="_Toc93009364"/>
      <w:r w:rsidRPr="00510510">
        <w:rPr>
          <w:rFonts w:ascii="Times New Roman" w:hAnsi="Times New Roman"/>
        </w:rPr>
        <w:t>Компоненты пакета (ОБ)</w:t>
      </w:r>
      <w:bookmarkEnd w:id="7"/>
    </w:p>
    <w:p w:rsidR="00EA7E52" w:rsidRDefault="00EA7E52" w:rsidP="00EA7E52">
      <w:pPr>
        <w:spacing w:before="280" w:after="280" w:line="360" w:lineRule="auto"/>
        <w:ind w:right="567" w:firstLine="284"/>
        <w:rPr>
          <w:color w:val="000000"/>
        </w:rPr>
      </w:pPr>
      <w:r>
        <w:rPr>
          <w:color w:val="000000"/>
        </w:rPr>
        <w:t>Со времени появления первых компьютеров появилось множество прикладных разработок, но, несмотря на разнообразие, их обобщенную внутреннюю структуру можно представить в виде трех взаимосвязанных элементов:</w:t>
      </w:r>
    </w:p>
    <w:p w:rsidR="00EA7E52" w:rsidRDefault="00EA7E52" w:rsidP="00EA7E52">
      <w:pPr>
        <w:numPr>
          <w:ilvl w:val="0"/>
          <w:numId w:val="8"/>
        </w:numPr>
        <w:spacing w:before="280"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lastRenderedPageBreak/>
        <w:t>входной язык (макроязык, язык управления) — представляет средство общения пользователя с пакетом;</w:t>
      </w:r>
    </w:p>
    <w:p w:rsidR="00EA7E52" w:rsidRDefault="00EA7E52" w:rsidP="00EA7E52">
      <w:pPr>
        <w:numPr>
          <w:ilvl w:val="0"/>
          <w:numId w:val="8"/>
        </w:numPr>
        <w:spacing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t>предметное обеспечение (функциональное наполнение) — реализует особенности конкретной предметной области;</w:t>
      </w:r>
    </w:p>
    <w:p w:rsidR="00EA7E52" w:rsidRDefault="00EA7E52" w:rsidP="00EA7E52">
      <w:pPr>
        <w:numPr>
          <w:ilvl w:val="0"/>
          <w:numId w:val="8"/>
        </w:numPr>
        <w:spacing w:after="45" w:line="360" w:lineRule="auto"/>
        <w:ind w:left="0" w:right="567" w:firstLine="284"/>
        <w:rPr>
          <w:color w:val="000000"/>
        </w:rPr>
      </w:pPr>
      <w:r>
        <w:rPr>
          <w:color w:val="000000"/>
        </w:rPr>
        <w:t>системное обеспечение (системное наполнение) — представляет низкоуровневые средства, например, доступ к функциям операционной системы.</w:t>
      </w:r>
    </w:p>
    <w:p w:rsidR="00EA7E52" w:rsidRDefault="00EA7E52" w:rsidP="00EA7E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ind w:left="0" w:right="567" w:firstLine="284"/>
        <w:rPr>
          <w:color w:val="000000"/>
          <w:szCs w:val="28"/>
          <w:highlight w:val="white"/>
        </w:rPr>
      </w:pPr>
      <w:r>
        <w:rPr>
          <w:color w:val="000000"/>
          <w:szCs w:val="28"/>
          <w:highlight w:val="white"/>
        </w:rPr>
        <w:t xml:space="preserve">Входной язык (язык программирования </w:t>
      </w:r>
      <w:proofErr w:type="spellStart"/>
      <w:r>
        <w:rPr>
          <w:color w:val="000000"/>
          <w:szCs w:val="28"/>
          <w:highlight w:val="white"/>
        </w:rPr>
        <w:t>Python</w:t>
      </w:r>
      <w:proofErr w:type="spellEnd"/>
      <w:r>
        <w:rPr>
          <w:color w:val="000000"/>
          <w:szCs w:val="28"/>
          <w:highlight w:val="white"/>
        </w:rPr>
        <w:t>)</w:t>
      </w:r>
    </w:p>
    <w:p w:rsidR="00EA7E52" w:rsidRDefault="00EA7E52" w:rsidP="00EA7E5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Предметное обеспечение отражает особенности решаемого класса задач из конкретной предметной области и включает:</w:t>
      </w:r>
    </w:p>
    <w:p w:rsidR="00EA7E52" w:rsidRDefault="00EA7E52" w:rsidP="00EA7E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программные модули, реализующие алгоритмы (или их отдельные фрагменты) прикладных задач;</w:t>
      </w:r>
    </w:p>
    <w:p w:rsidR="00EA7E52" w:rsidRDefault="00EA7E52" w:rsidP="00EA7E5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средства сборки программ из отдельных модулей.</w:t>
      </w:r>
    </w:p>
    <w:p w:rsidR="00EA7E52" w:rsidRDefault="00EA7E52" w:rsidP="00EA7E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right="567" w:firstLine="284"/>
        <w:rPr>
          <w:color w:val="000000"/>
          <w:szCs w:val="28"/>
        </w:rPr>
      </w:pPr>
      <w:r>
        <w:rPr>
          <w:color w:val="000000"/>
          <w:szCs w:val="28"/>
        </w:rPr>
        <w:t>системное обеспечение- монитор</w:t>
      </w:r>
    </w:p>
    <w:p w:rsidR="00EA7E52" w:rsidRDefault="00EA7E52" w:rsidP="00EA7E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45" w:line="360" w:lineRule="auto"/>
        <w:ind w:left="0" w:right="567" w:firstLine="284"/>
        <w:rPr>
          <w:b/>
          <w:color w:val="000000"/>
          <w:szCs w:val="28"/>
        </w:rPr>
      </w:pPr>
      <w:r>
        <w:rPr>
          <w:color w:val="000000"/>
          <w:szCs w:val="28"/>
        </w:rPr>
        <w:t>аппаратное оборудование</w:t>
      </w:r>
      <w:r>
        <w:rPr>
          <w:b/>
          <w:color w:val="000000"/>
          <w:szCs w:val="28"/>
        </w:rPr>
        <w:t xml:space="preserve"> –</w:t>
      </w:r>
      <w:r>
        <w:rPr>
          <w:color w:val="000000"/>
          <w:szCs w:val="28"/>
        </w:rPr>
        <w:t>наличие персонального компьютера</w:t>
      </w:r>
    </w:p>
    <w:p w:rsidR="00EA7E52" w:rsidRDefault="00EA7E52" w:rsidP="00EA7E52">
      <w:pPr>
        <w:spacing w:before="280" w:after="280" w:line="360" w:lineRule="auto"/>
        <w:ind w:right="567" w:firstLine="284"/>
        <w:rPr>
          <w:b/>
          <w:color w:val="000000"/>
          <w:highlight w:val="white"/>
        </w:rPr>
      </w:pPr>
      <w:r>
        <w:rPr>
          <w:b/>
          <w:color w:val="000000"/>
          <w:highlight w:val="white"/>
        </w:rPr>
        <w:t xml:space="preserve">                                          </w:t>
      </w:r>
    </w:p>
    <w:p w:rsidR="00EA7E52" w:rsidRPr="003C3DE1" w:rsidRDefault="00EA7E52" w:rsidP="00C02105">
      <w:pPr>
        <w:pStyle w:val="a5"/>
        <w:numPr>
          <w:ilvl w:val="1"/>
          <w:numId w:val="3"/>
        </w:numPr>
        <w:spacing w:line="360" w:lineRule="auto"/>
        <w:ind w:left="0" w:right="567" w:firstLine="567"/>
        <w:rPr>
          <w:b/>
        </w:rPr>
      </w:pPr>
      <w:bookmarkStart w:id="8" w:name="_Toc93009365"/>
      <w:r w:rsidRPr="003C3DE1">
        <w:rPr>
          <w:rStyle w:val="10"/>
          <w:rFonts w:ascii="Times New Roman" w:hAnsi="Times New Roman"/>
        </w:rPr>
        <w:t>Использование программного средства (ОБ)</w:t>
      </w:r>
      <w:bookmarkEnd w:id="8"/>
    </w:p>
    <w:p w:rsidR="00EA7E52" w:rsidRDefault="00EA7E52" w:rsidP="00C02105">
      <w:pPr>
        <w:spacing w:line="360" w:lineRule="auto"/>
        <w:ind w:right="567" w:firstLine="567"/>
        <w:jc w:val="both"/>
      </w:pPr>
      <w:r>
        <w:t>Программа является полностью бесплатной</w:t>
      </w:r>
      <w:r w:rsidR="00C02105">
        <w:t>. Для работы программы характеристики персонального компьютера неважны кроме наличия выхода</w:t>
      </w:r>
      <w:r>
        <w:t xml:space="preserve"> в интернет, чтобы скачать приложение, необходимо обратиться к Руководству пользователя, «Установка».</w:t>
      </w:r>
    </w:p>
    <w:p w:rsidR="00EA7E52" w:rsidRDefault="00EA7E52" w:rsidP="00C02105">
      <w:pPr>
        <w:spacing w:line="360" w:lineRule="auto"/>
        <w:ind w:right="567" w:firstLine="284"/>
        <w:jc w:val="both"/>
      </w:pPr>
    </w:p>
    <w:p w:rsidR="00EA7E52" w:rsidRDefault="00EA7E52" w:rsidP="00C02105">
      <w:pPr>
        <w:tabs>
          <w:tab w:val="left" w:pos="2250"/>
        </w:tabs>
        <w:spacing w:line="360" w:lineRule="auto"/>
        <w:ind w:right="567" w:firstLine="284"/>
        <w:jc w:val="both"/>
        <w:rPr>
          <w:b/>
        </w:rPr>
      </w:pPr>
      <w:r>
        <w:rPr>
          <w:b/>
        </w:rPr>
        <w:tab/>
      </w:r>
    </w:p>
    <w:p w:rsidR="00EA7E52" w:rsidRDefault="00EA7E52" w:rsidP="00C02105">
      <w:pPr>
        <w:pStyle w:val="1"/>
        <w:numPr>
          <w:ilvl w:val="1"/>
          <w:numId w:val="3"/>
        </w:numPr>
        <w:spacing w:line="360" w:lineRule="auto"/>
        <w:ind w:left="0" w:firstLine="567"/>
        <w:jc w:val="both"/>
        <w:rPr>
          <w:rFonts w:ascii="Times New Roman" w:hAnsi="Times New Roman"/>
        </w:rPr>
      </w:pPr>
      <w:bookmarkStart w:id="9" w:name="_Toc93009366"/>
      <w:r w:rsidRPr="00815C98">
        <w:rPr>
          <w:rFonts w:ascii="Times New Roman" w:hAnsi="Times New Roman"/>
        </w:rPr>
        <w:t>Техническая информация о программном средстве (УСЛ)</w:t>
      </w:r>
      <w:bookmarkEnd w:id="9"/>
    </w:p>
    <w:p w:rsidR="003C58D1" w:rsidRDefault="003C58D1" w:rsidP="00C02105">
      <w:pPr>
        <w:spacing w:line="360" w:lineRule="auto"/>
        <w:ind w:firstLine="567"/>
        <w:jc w:val="both"/>
      </w:pPr>
      <w:r>
        <w:t>Системные требования для программы</w:t>
      </w:r>
    </w:p>
    <w:p w:rsidR="003C58D1" w:rsidRDefault="003C58D1" w:rsidP="00C02105">
      <w:pPr>
        <w:spacing w:line="360" w:lineRule="auto"/>
        <w:ind w:firstLine="567"/>
        <w:jc w:val="both"/>
      </w:pPr>
    </w:p>
    <w:p w:rsidR="00CB09AD" w:rsidRDefault="00CB09AD" w:rsidP="00C02105">
      <w:pPr>
        <w:spacing w:line="360" w:lineRule="auto"/>
        <w:ind w:firstLine="567"/>
        <w:jc w:val="both"/>
      </w:pP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lastRenderedPageBreak/>
        <w:t>МИНИМАЛЬНЫЕ: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Поддерживаемые ОС: </w:t>
      </w:r>
      <w:r w:rsidRPr="001679F9">
        <w:rPr>
          <w:lang w:val="en-US"/>
        </w:rPr>
        <w:t>Windows</w:t>
      </w:r>
      <w:r w:rsidRPr="001679F9">
        <w:t xml:space="preserve"> </w:t>
      </w:r>
      <w:r w:rsidRPr="001679F9">
        <w:rPr>
          <w:lang w:val="en-US"/>
        </w:rPr>
        <w:t>XP</w:t>
      </w:r>
      <w:r>
        <w:t xml:space="preserve"> и выше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Процессор: </w:t>
      </w:r>
      <w:r w:rsidRPr="001679F9">
        <w:rPr>
          <w:lang w:val="en-US"/>
        </w:rPr>
        <w:t>Intel</w:t>
      </w:r>
      <w:r w:rsidRPr="00C02105">
        <w:t xml:space="preserve"> </w:t>
      </w:r>
      <w:proofErr w:type="spellStart"/>
      <w:r w:rsidRPr="001679F9">
        <w:rPr>
          <w:lang w:val="en-US"/>
        </w:rPr>
        <w:t>i</w:t>
      </w:r>
      <w:proofErr w:type="spellEnd"/>
      <w:r w:rsidRPr="00C02105">
        <w:t>3 с частотой 3,0 ГГц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>Оперативная память: 128 МБ (рекомендуется 256 МБ и более)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Видеокарта: видеокарта с 32 МБ видеопамяти (рекомендуется видеокарта от </w:t>
      </w:r>
      <w:r w:rsidRPr="001679F9">
        <w:rPr>
          <w:lang w:val="en-US"/>
        </w:rPr>
        <w:t>NVIDIA</w:t>
      </w:r>
      <w:r w:rsidRPr="001679F9">
        <w:t xml:space="preserve"> с 64 МБ видеопамяти или видеокарта от </w:t>
      </w:r>
      <w:r w:rsidRPr="001679F9">
        <w:rPr>
          <w:lang w:val="en-US"/>
        </w:rPr>
        <w:t>ATI</w:t>
      </w:r>
      <w:r w:rsidRPr="001679F9">
        <w:t xml:space="preserve"> с поддержкой </w:t>
      </w:r>
      <w:r w:rsidRPr="001679F9">
        <w:rPr>
          <w:lang w:val="en-US"/>
        </w:rPr>
        <w:t>T</w:t>
      </w:r>
      <w:r w:rsidRPr="001679F9">
        <w:t>&amp;</w:t>
      </w:r>
      <w:r w:rsidRPr="001679F9">
        <w:rPr>
          <w:lang w:val="en-US"/>
        </w:rPr>
        <w:t>L</w:t>
      </w:r>
      <w:r w:rsidRPr="001679F9">
        <w:t>)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Звуковая карта: </w:t>
      </w:r>
      <w:r w:rsidRPr="001679F9">
        <w:rPr>
          <w:lang w:val="en-US"/>
        </w:rPr>
        <w:t>Windows</w:t>
      </w:r>
      <w:r w:rsidRPr="001679F9">
        <w:t>-совместимая звуковая карта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rPr>
          <w:lang w:val="en-US"/>
        </w:rPr>
        <w:t>DirectX</w:t>
      </w:r>
      <w:r w:rsidRPr="001679F9">
        <w:t xml:space="preserve">: </w:t>
      </w:r>
      <w:r w:rsidRPr="001679F9">
        <w:rPr>
          <w:lang w:val="en-US"/>
        </w:rPr>
        <w:t>DirectX</w:t>
      </w:r>
      <w:r w:rsidRPr="001679F9">
        <w:t xml:space="preserve"> 9.0</w:t>
      </w:r>
    </w:p>
    <w:p w:rsidR="003C58D1" w:rsidRDefault="001679F9" w:rsidP="00C02105">
      <w:pPr>
        <w:spacing w:line="360" w:lineRule="auto"/>
        <w:ind w:firstLine="567"/>
        <w:jc w:val="both"/>
      </w:pPr>
      <w:r w:rsidRPr="001679F9">
        <w:t xml:space="preserve">Жесткий диск: </w:t>
      </w:r>
      <w:r>
        <w:t>29 МБ</w:t>
      </w:r>
      <w:r w:rsidRPr="001679F9">
        <w:t xml:space="preserve"> свободного места</w:t>
      </w:r>
    </w:p>
    <w:p w:rsidR="001679F9" w:rsidRDefault="001679F9" w:rsidP="00C02105">
      <w:pPr>
        <w:spacing w:line="360" w:lineRule="auto"/>
        <w:ind w:firstLine="567"/>
        <w:jc w:val="both"/>
      </w:pPr>
    </w:p>
    <w:p w:rsidR="001679F9" w:rsidRDefault="001679F9" w:rsidP="00C02105">
      <w:pPr>
        <w:spacing w:line="360" w:lineRule="auto"/>
        <w:ind w:firstLine="567"/>
        <w:jc w:val="both"/>
      </w:pPr>
    </w:p>
    <w:p w:rsidR="001679F9" w:rsidRDefault="001679F9" w:rsidP="00C02105">
      <w:pPr>
        <w:spacing w:line="360" w:lineRule="auto"/>
        <w:ind w:firstLine="567"/>
        <w:jc w:val="both"/>
      </w:pPr>
      <w:r>
        <w:t>РЕКОМЕНДОВАННЫЕ: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Поддерживаемые ОС: </w:t>
      </w:r>
      <w:r w:rsidRPr="001679F9">
        <w:rPr>
          <w:lang w:val="en-US"/>
        </w:rPr>
        <w:t>Windows</w:t>
      </w:r>
      <w:r w:rsidRPr="001679F9">
        <w:t xml:space="preserve"> 2000/</w:t>
      </w:r>
      <w:r w:rsidRPr="001679F9">
        <w:rPr>
          <w:lang w:val="en-US"/>
        </w:rPr>
        <w:t>XP</w:t>
      </w:r>
      <w:r>
        <w:t xml:space="preserve"> и выше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>Процессор:</w:t>
      </w:r>
      <w:r w:rsidR="00C02105">
        <w:t xml:space="preserve"> </w:t>
      </w:r>
      <w:r w:rsidR="00C02105" w:rsidRPr="00C02105">
        <w:rPr>
          <w:lang w:val="en-US"/>
        </w:rPr>
        <w:t>Intel</w:t>
      </w:r>
      <w:r w:rsidR="00C02105" w:rsidRPr="00C02105">
        <w:t xml:space="preserve"> </w:t>
      </w:r>
      <w:proofErr w:type="spellStart"/>
      <w:r w:rsidR="00C02105" w:rsidRPr="00C02105">
        <w:rPr>
          <w:lang w:val="en-US"/>
        </w:rPr>
        <w:t>i</w:t>
      </w:r>
      <w:proofErr w:type="spellEnd"/>
      <w:r w:rsidR="00C02105" w:rsidRPr="00C02105">
        <w:t>5 с частотой 3,5 ГГц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Оперативная память: </w:t>
      </w:r>
      <w:r>
        <w:t>12 ГБ</w:t>
      </w:r>
    </w:p>
    <w:p w:rsidR="001679F9" w:rsidRDefault="001679F9" w:rsidP="00C02105">
      <w:pPr>
        <w:spacing w:line="360" w:lineRule="auto"/>
        <w:ind w:firstLine="567"/>
        <w:jc w:val="both"/>
      </w:pPr>
      <w:r w:rsidRPr="001679F9">
        <w:t xml:space="preserve">Видеокарта: </w:t>
      </w:r>
      <w:proofErr w:type="spellStart"/>
      <w:r w:rsidRPr="001679F9">
        <w:t>GeForce</w:t>
      </w:r>
      <w:proofErr w:type="spellEnd"/>
      <w:r w:rsidRPr="001679F9">
        <w:t xml:space="preserve"> GTX 1060/</w:t>
      </w:r>
      <w:proofErr w:type="spellStart"/>
      <w:r w:rsidRPr="001679F9">
        <w:t>Radeon</w:t>
      </w:r>
      <w:proofErr w:type="spellEnd"/>
      <w:r w:rsidRPr="001679F9">
        <w:t xml:space="preserve"> RX 470 </w:t>
      </w:r>
      <w:r>
        <w:t>и выше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t xml:space="preserve">Звуковая карта: </w:t>
      </w:r>
      <w:r w:rsidRPr="001679F9">
        <w:rPr>
          <w:lang w:val="en-US"/>
        </w:rPr>
        <w:t>Windows</w:t>
      </w:r>
      <w:r w:rsidRPr="001679F9">
        <w:t>-совместимая звуковая карта</w:t>
      </w:r>
    </w:p>
    <w:p w:rsidR="001679F9" w:rsidRPr="001679F9" w:rsidRDefault="001679F9" w:rsidP="00C02105">
      <w:pPr>
        <w:spacing w:line="360" w:lineRule="auto"/>
        <w:ind w:firstLine="567"/>
        <w:jc w:val="both"/>
      </w:pPr>
      <w:r w:rsidRPr="001679F9">
        <w:rPr>
          <w:lang w:val="en-US"/>
        </w:rPr>
        <w:t>DirectX</w:t>
      </w:r>
      <w:r w:rsidRPr="001679F9">
        <w:t xml:space="preserve">: </w:t>
      </w:r>
      <w:r w:rsidRPr="001679F9">
        <w:rPr>
          <w:lang w:val="en-US"/>
        </w:rPr>
        <w:t>DirectX</w:t>
      </w:r>
      <w:r w:rsidRPr="001679F9">
        <w:t xml:space="preserve"> 9.0 и выше</w:t>
      </w:r>
    </w:p>
    <w:p w:rsidR="001679F9" w:rsidRDefault="001679F9" w:rsidP="00C02105">
      <w:pPr>
        <w:spacing w:line="360" w:lineRule="auto"/>
        <w:ind w:firstLine="567"/>
        <w:jc w:val="both"/>
      </w:pPr>
      <w:r w:rsidRPr="001679F9">
        <w:t xml:space="preserve">Жесткий диск: </w:t>
      </w:r>
      <w:r>
        <w:t>29 МБ</w:t>
      </w:r>
      <w:r w:rsidRPr="001679F9">
        <w:t xml:space="preserve"> свободного места</w:t>
      </w:r>
    </w:p>
    <w:p w:rsidR="001679F9" w:rsidRPr="003C58D1" w:rsidRDefault="001679F9" w:rsidP="00C02105">
      <w:pPr>
        <w:spacing w:line="360" w:lineRule="auto"/>
        <w:ind w:firstLine="567"/>
        <w:jc w:val="both"/>
      </w:pPr>
      <w:r>
        <w:tab/>
      </w:r>
    </w:p>
    <w:p w:rsidR="003C3DE1" w:rsidRPr="003C3DE1" w:rsidRDefault="003C3DE1" w:rsidP="00C02105">
      <w:pPr>
        <w:spacing w:line="360" w:lineRule="auto"/>
        <w:jc w:val="both"/>
      </w:pPr>
    </w:p>
    <w:p w:rsidR="003C3DE1" w:rsidRPr="003C3DE1" w:rsidRDefault="003C3DE1" w:rsidP="00C02105">
      <w:pPr>
        <w:pStyle w:val="1"/>
        <w:numPr>
          <w:ilvl w:val="1"/>
          <w:numId w:val="3"/>
        </w:numPr>
        <w:spacing w:line="360" w:lineRule="auto"/>
        <w:ind w:left="0" w:firstLine="567"/>
        <w:jc w:val="both"/>
      </w:pPr>
      <w:bookmarkStart w:id="10" w:name="_Toc93009367"/>
      <w:r w:rsidRPr="003C58D1">
        <w:rPr>
          <w:rFonts w:ascii="Times New Roman" w:hAnsi="Times New Roman"/>
        </w:rPr>
        <w:t>Тестирование</w:t>
      </w:r>
      <w:bookmarkEnd w:id="10"/>
    </w:p>
    <w:p w:rsidR="00EA7E52" w:rsidRDefault="00E37473" w:rsidP="00C021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567"/>
        <w:jc w:val="both"/>
        <w:rPr>
          <w:color w:val="000000"/>
          <w:szCs w:val="28"/>
        </w:rPr>
      </w:pPr>
      <w:r>
        <w:rPr>
          <w:color w:val="000000"/>
          <w:szCs w:val="28"/>
        </w:rPr>
        <w:t>Проводилось тестирование</w:t>
      </w:r>
      <w:r w:rsidR="00EA7E52">
        <w:rPr>
          <w:color w:val="000000"/>
          <w:szCs w:val="28"/>
        </w:rPr>
        <w:t xml:space="preserve"> по разным</w:t>
      </w:r>
      <w:r>
        <w:rPr>
          <w:color w:val="000000"/>
          <w:szCs w:val="28"/>
        </w:rPr>
        <w:t xml:space="preserve"> путям прохождения сюжета</w:t>
      </w:r>
      <w:r w:rsidR="00EA7E52">
        <w:rPr>
          <w:color w:val="000000"/>
          <w:szCs w:val="28"/>
        </w:rPr>
        <w:t xml:space="preserve">, </w:t>
      </w:r>
      <w:r>
        <w:rPr>
          <w:color w:val="000000"/>
          <w:szCs w:val="28"/>
        </w:rPr>
        <w:t>п</w:t>
      </w:r>
      <w:r w:rsidR="00EA7E52">
        <w:rPr>
          <w:color w:val="000000"/>
          <w:szCs w:val="28"/>
        </w:rPr>
        <w:t xml:space="preserve">рограмма отработала без ошибок. </w:t>
      </w:r>
    </w:p>
    <w:p w:rsidR="00EA7E52" w:rsidRDefault="00EA7E52" w:rsidP="00C021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67" w:firstLine="284"/>
        <w:jc w:val="both"/>
        <w:rPr>
          <w:color w:val="000000"/>
          <w:szCs w:val="28"/>
        </w:rPr>
      </w:pPr>
    </w:p>
    <w:p w:rsidR="00EA7E52" w:rsidRDefault="00EA7E52" w:rsidP="00C0210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right="567" w:firstLine="567"/>
        <w:jc w:val="both"/>
        <w:rPr>
          <w:color w:val="000000"/>
          <w:szCs w:val="28"/>
        </w:rPr>
      </w:pPr>
      <w:r>
        <w:rPr>
          <w:b/>
          <w:color w:val="000000"/>
          <w:szCs w:val="28"/>
        </w:rPr>
        <w:t xml:space="preserve">Вывод: </w:t>
      </w:r>
      <w:r>
        <w:rPr>
          <w:color w:val="000000"/>
          <w:szCs w:val="28"/>
        </w:rPr>
        <w:t>программа «П</w:t>
      </w:r>
      <w:r w:rsidR="00AB5758">
        <w:rPr>
          <w:color w:val="000000"/>
          <w:szCs w:val="28"/>
        </w:rPr>
        <w:t>утешественник</w:t>
      </w:r>
      <w:r>
        <w:rPr>
          <w:color w:val="000000"/>
          <w:szCs w:val="28"/>
        </w:rPr>
        <w:t>» способна быстро обрабатывать запрос пользователя и выводить структурированную информацию</w:t>
      </w:r>
    </w:p>
    <w:p w:rsidR="00EA7E52" w:rsidRDefault="00EA7E52" w:rsidP="00C02105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ind w:right="567" w:firstLine="284"/>
        <w:jc w:val="both"/>
        <w:rPr>
          <w:color w:val="000000"/>
          <w:szCs w:val="28"/>
        </w:rPr>
      </w:pPr>
    </w:p>
    <w:p w:rsidR="00EA7E52" w:rsidRDefault="00EA7E52" w:rsidP="00C02105">
      <w:pPr>
        <w:pStyle w:val="1"/>
        <w:spacing w:line="360" w:lineRule="auto"/>
        <w:jc w:val="both"/>
      </w:pPr>
      <w:bookmarkStart w:id="11" w:name="_Toc93009368"/>
      <w:r w:rsidRPr="003C58D1">
        <w:rPr>
          <w:rFonts w:ascii="Times New Roman" w:hAnsi="Times New Roman"/>
        </w:rPr>
        <w:lastRenderedPageBreak/>
        <w:t>Заключение</w:t>
      </w:r>
      <w:bookmarkEnd w:id="11"/>
    </w:p>
    <w:p w:rsidR="00EA7E52" w:rsidRDefault="00EA7E52" w:rsidP="00C02105">
      <w:pPr>
        <w:spacing w:before="280" w:after="280" w:line="360" w:lineRule="auto"/>
        <w:ind w:right="567" w:firstLine="567"/>
        <w:jc w:val="both"/>
        <w:rPr>
          <w:color w:val="000000"/>
        </w:rPr>
      </w:pPr>
      <w:r>
        <w:t>Для ознакомления всей информации о ПО, команде разработчиков, справочной информации, отдела разработки(адреса)</w:t>
      </w:r>
      <w:r>
        <w:rPr>
          <w:color w:val="000000"/>
        </w:rPr>
        <w:t>, непосредственно установки , перейти по ссылке :</w:t>
      </w:r>
      <w:r w:rsidR="009A3CD7" w:rsidRPr="00E37473">
        <w:rPr>
          <w:color w:val="1155CC"/>
          <w:u w:val="single"/>
        </w:rPr>
        <w:t xml:space="preserve"> </w:t>
      </w:r>
      <w:hyperlink r:id="rId23" w:history="1">
        <w:r w:rsidR="00AE7D15">
          <w:rPr>
            <w:rStyle w:val="a3"/>
          </w:rPr>
          <w:t>https://sites.googl</w:t>
        </w:r>
        <w:r w:rsidR="00AE7D15">
          <w:rPr>
            <w:rStyle w:val="a3"/>
          </w:rPr>
          <w:t>e</w:t>
        </w:r>
        <w:r w:rsidR="00AE7D15">
          <w:rPr>
            <w:rStyle w:val="a3"/>
          </w:rPr>
          <w:t>.com/view/amazingadventure</w:t>
        </w:r>
      </w:hyperlink>
    </w:p>
    <w:p w:rsidR="00EA7E52" w:rsidRDefault="00EA7E52" w:rsidP="00EA7E52">
      <w:pPr>
        <w:spacing w:line="360" w:lineRule="auto"/>
        <w:ind w:right="567"/>
        <w:rPr>
          <w:i/>
        </w:rPr>
      </w:pPr>
    </w:p>
    <w:p w:rsidR="00EA7E52" w:rsidRDefault="00EA7E52" w:rsidP="00EA7E52">
      <w:pPr>
        <w:spacing w:line="360" w:lineRule="auto"/>
        <w:ind w:right="567" w:firstLine="284"/>
      </w:pPr>
    </w:p>
    <w:p w:rsidR="00D12385" w:rsidRDefault="00D12385">
      <w:bookmarkStart w:id="12" w:name="_GoBack"/>
      <w:bookmarkEnd w:id="12"/>
    </w:p>
    <w:sectPr w:rsidR="00D12385">
      <w:headerReference w:type="default" r:id="rId24"/>
      <w:footerReference w:type="even" r:id="rId25"/>
      <w:footerReference w:type="default" r:id="rId26"/>
      <w:pgSz w:w="11906" w:h="16838"/>
      <w:pgMar w:top="1134" w:right="282" w:bottom="1134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2720" w:rsidRDefault="00A02720">
      <w:r>
        <w:separator/>
      </w:r>
    </w:p>
  </w:endnote>
  <w:endnote w:type="continuationSeparator" w:id="0">
    <w:p w:rsidR="00A02720" w:rsidRDefault="00A02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73" w:rsidRDefault="00E374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  <w:r>
      <w:rPr>
        <w:color w:val="000000"/>
        <w:szCs w:val="28"/>
      </w:rPr>
      <w:fldChar w:fldCharType="begin"/>
    </w:r>
    <w:r>
      <w:rPr>
        <w:color w:val="000000"/>
        <w:szCs w:val="28"/>
      </w:rPr>
      <w:instrText>PAGE</w:instrText>
    </w:r>
    <w:r>
      <w:rPr>
        <w:color w:val="000000"/>
        <w:szCs w:val="28"/>
      </w:rPr>
      <w:fldChar w:fldCharType="end"/>
    </w:r>
  </w:p>
  <w:p w:rsidR="00E37473" w:rsidRDefault="00E374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73" w:rsidRDefault="00E37473">
    <w:pPr>
      <w:ind w:right="2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2720" w:rsidRDefault="00A02720">
      <w:r>
        <w:separator/>
      </w:r>
    </w:p>
  </w:footnote>
  <w:footnote w:type="continuationSeparator" w:id="0">
    <w:p w:rsidR="00A02720" w:rsidRDefault="00A02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473" w:rsidRDefault="00E374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</w:p>
  <w:p w:rsidR="00E37473" w:rsidRDefault="00E3747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6308"/>
    <w:multiLevelType w:val="multilevel"/>
    <w:tmpl w:val="D26ACEA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063426EC"/>
    <w:multiLevelType w:val="multilevel"/>
    <w:tmpl w:val="E10C0C58"/>
    <w:lvl w:ilvl="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2007" w:hanging="360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2" w15:restartNumberingAfterBreak="0">
    <w:nsid w:val="1B7D3A8C"/>
    <w:multiLevelType w:val="multilevel"/>
    <w:tmpl w:val="D26ACEA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3" w15:restartNumberingAfterBreak="0">
    <w:nsid w:val="23EC5214"/>
    <w:multiLevelType w:val="multilevel"/>
    <w:tmpl w:val="20F4B28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E250B5E"/>
    <w:multiLevelType w:val="multilevel"/>
    <w:tmpl w:val="B1348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311C3DA3"/>
    <w:multiLevelType w:val="multilevel"/>
    <w:tmpl w:val="CCCAD89C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47A82"/>
    <w:multiLevelType w:val="multilevel"/>
    <w:tmpl w:val="4800B46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E475D"/>
    <w:multiLevelType w:val="multilevel"/>
    <w:tmpl w:val="E042ED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C757475"/>
    <w:multiLevelType w:val="multilevel"/>
    <w:tmpl w:val="A5148CD8"/>
    <w:lvl w:ilvl="0">
      <w:start w:val="5"/>
      <w:numFmt w:val="decimal"/>
      <w:lvlText w:val="%1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>
      <w:start w:val="4"/>
      <w:numFmt w:val="decimal"/>
      <w:lvlText w:val="%1.%2."/>
      <w:lvlJc w:val="left"/>
      <w:pPr>
        <w:ind w:left="149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9" w15:restartNumberingAfterBreak="0">
    <w:nsid w:val="5BED4A24"/>
    <w:multiLevelType w:val="multilevel"/>
    <w:tmpl w:val="D26ACEA6"/>
    <w:lvl w:ilvl="0">
      <w:start w:val="3"/>
      <w:numFmt w:val="decimal"/>
      <w:lvlText w:val="%1"/>
      <w:lvlJc w:val="left"/>
      <w:pPr>
        <w:ind w:left="720" w:hanging="360"/>
      </w:pPr>
    </w:lvl>
    <w:lvl w:ilvl="1">
      <w:start w:val="4"/>
      <w:numFmt w:val="decimal"/>
      <w:lvlText w:val="%1.%2."/>
      <w:lvlJc w:val="left"/>
      <w:pPr>
        <w:ind w:left="1146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0" w15:restartNumberingAfterBreak="0">
    <w:nsid w:val="641C56E5"/>
    <w:multiLevelType w:val="hybridMultilevel"/>
    <w:tmpl w:val="A6AC917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5024E0D"/>
    <w:multiLevelType w:val="multilevel"/>
    <w:tmpl w:val="FDAEBA2A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A3428D"/>
    <w:multiLevelType w:val="multilevel"/>
    <w:tmpl w:val="CF7A2846"/>
    <w:lvl w:ilvl="0">
      <w:start w:val="1"/>
      <w:numFmt w:val="bullet"/>
      <w:lvlText w:val="⎯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77F20B3"/>
    <w:multiLevelType w:val="multilevel"/>
    <w:tmpl w:val="43EAC05C"/>
    <w:lvl w:ilvl="0">
      <w:start w:val="1"/>
      <w:numFmt w:val="bullet"/>
      <w:lvlText w:val="⎯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FC57B57"/>
    <w:multiLevelType w:val="multilevel"/>
    <w:tmpl w:val="E298757A"/>
    <w:lvl w:ilvl="0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sz w:val="28"/>
      </w:rPr>
    </w:lvl>
    <w:lvl w:ilvl="1">
      <w:start w:val="1"/>
      <w:numFmt w:val="decimal"/>
      <w:lvlText w:val="%1.%2."/>
      <w:lvlJc w:val="left"/>
      <w:pPr>
        <w:ind w:left="2007" w:hanging="360"/>
      </w:pPr>
      <w:rPr>
        <w:rFonts w:hint="default"/>
        <w:sz w:val="28"/>
      </w:rPr>
    </w:lvl>
    <w:lvl w:ilvl="2">
      <w:start w:val="1"/>
      <w:numFmt w:val="decimal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12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11"/>
  </w:num>
  <w:num w:numId="10">
    <w:abstractNumId w:val="6"/>
  </w:num>
  <w:num w:numId="11">
    <w:abstractNumId w:val="10"/>
  </w:num>
  <w:num w:numId="12">
    <w:abstractNumId w:val="14"/>
  </w:num>
  <w:num w:numId="13">
    <w:abstractNumId w:val="9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E52"/>
    <w:rsid w:val="000401C2"/>
    <w:rsid w:val="000B1FEE"/>
    <w:rsid w:val="000F7A22"/>
    <w:rsid w:val="001679F9"/>
    <w:rsid w:val="00202953"/>
    <w:rsid w:val="0032230A"/>
    <w:rsid w:val="00326DD1"/>
    <w:rsid w:val="003C3DE1"/>
    <w:rsid w:val="003C58D1"/>
    <w:rsid w:val="00510510"/>
    <w:rsid w:val="00543411"/>
    <w:rsid w:val="00642E06"/>
    <w:rsid w:val="00670D4F"/>
    <w:rsid w:val="007378D1"/>
    <w:rsid w:val="00815C98"/>
    <w:rsid w:val="009A3CD7"/>
    <w:rsid w:val="009F1A55"/>
    <w:rsid w:val="00A02720"/>
    <w:rsid w:val="00A62E31"/>
    <w:rsid w:val="00AB5758"/>
    <w:rsid w:val="00AE7D15"/>
    <w:rsid w:val="00B97B39"/>
    <w:rsid w:val="00C02105"/>
    <w:rsid w:val="00C22308"/>
    <w:rsid w:val="00C23944"/>
    <w:rsid w:val="00CB09AD"/>
    <w:rsid w:val="00D12385"/>
    <w:rsid w:val="00D341FD"/>
    <w:rsid w:val="00D80BE6"/>
    <w:rsid w:val="00D9558B"/>
    <w:rsid w:val="00DA757F"/>
    <w:rsid w:val="00DD5B49"/>
    <w:rsid w:val="00E26A0D"/>
    <w:rsid w:val="00E37473"/>
    <w:rsid w:val="00EA7E52"/>
    <w:rsid w:val="00F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B2F4"/>
  <w15:chartTrackingRefBased/>
  <w15:docId w15:val="{4FCFDD9B-ADBB-4CD7-864E-2C704A6BD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E5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7E52"/>
    <w:pPr>
      <w:keepNext/>
      <w:spacing w:before="240" w:after="60"/>
      <w:ind w:firstLine="567"/>
      <w:outlineLvl w:val="0"/>
    </w:pPr>
    <w:rPr>
      <w:rFonts w:ascii="Arial" w:hAnsi="Arial"/>
      <w:b/>
      <w:kern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E52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styleId="a3">
    <w:name w:val="Hyperlink"/>
    <w:basedOn w:val="a0"/>
    <w:uiPriority w:val="99"/>
    <w:unhideWhenUsed/>
    <w:rsid w:val="007378D1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543411"/>
    <w:pPr>
      <w:keepLines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43411"/>
    <w:pPr>
      <w:spacing w:after="100"/>
    </w:pPr>
  </w:style>
  <w:style w:type="paragraph" w:styleId="a5">
    <w:name w:val="List Paragraph"/>
    <w:basedOn w:val="a"/>
    <w:uiPriority w:val="34"/>
    <w:qFormat/>
    <w:rsid w:val="000401C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10510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10510"/>
    <w:rPr>
      <w:rFonts w:ascii="Segoe UI" w:eastAsia="Times New Roman" w:hAnsi="Segoe UI" w:cs="Segoe UI"/>
      <w:sz w:val="18"/>
      <w:szCs w:val="18"/>
      <w:lang w:eastAsia="ru-RU"/>
    </w:rPr>
  </w:style>
  <w:style w:type="character" w:styleId="a8">
    <w:name w:val="FollowedHyperlink"/>
    <w:basedOn w:val="a0"/>
    <w:uiPriority w:val="99"/>
    <w:semiHidden/>
    <w:unhideWhenUsed/>
    <w:rsid w:val="00AE7D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ites.google.com/view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sites.google.com/view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1902D-444E-45E6-9023-805DC2685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4297</TotalTime>
  <Pages>16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Собашников</dc:creator>
  <cp:keywords/>
  <dc:description/>
  <cp:lastModifiedBy>Егор Собашников</cp:lastModifiedBy>
  <cp:revision>6</cp:revision>
  <dcterms:created xsi:type="dcterms:W3CDTF">2022-01-13T06:23:00Z</dcterms:created>
  <dcterms:modified xsi:type="dcterms:W3CDTF">2022-01-17T05:41:00Z</dcterms:modified>
</cp:coreProperties>
</file>